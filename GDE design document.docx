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74CB4" w14:textId="20D8A96A" w:rsidR="00DE126D" w:rsidRPr="00055E19" w:rsidRDefault="00BE5AE4" w:rsidP="001807E7">
      <w:pPr>
        <w:rPr>
          <w:sz w:val="28"/>
          <w:szCs w:val="28"/>
        </w:rPr>
      </w:pPr>
      <w:r w:rsidRPr="00055E19">
        <w:rPr>
          <w:noProof/>
          <w:sz w:val="28"/>
          <w:szCs w:val="28"/>
        </w:rPr>
        <w:drawing>
          <wp:inline distT="0" distB="0" distL="0" distR="0" wp14:anchorId="7BED82DC" wp14:editId="152EB642">
            <wp:extent cx="5731510" cy="36671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t="14791" b="21227"/>
                    <a:stretch/>
                  </pic:blipFill>
                  <pic:spPr bwMode="auto">
                    <a:xfrm>
                      <a:off x="0" y="0"/>
                      <a:ext cx="5731510" cy="3667125"/>
                    </a:xfrm>
                    <a:prstGeom prst="rect">
                      <a:avLst/>
                    </a:prstGeom>
                    <a:noFill/>
                    <a:ln>
                      <a:noFill/>
                    </a:ln>
                    <a:extLst>
                      <a:ext uri="{53640926-AAD7-44D8-BBD7-CCE9431645EC}">
                        <a14:shadowObscured xmlns:a14="http://schemas.microsoft.com/office/drawing/2010/main"/>
                      </a:ext>
                    </a:extLst>
                  </pic:spPr>
                </pic:pic>
              </a:graphicData>
            </a:graphic>
          </wp:inline>
        </w:drawing>
      </w:r>
    </w:p>
    <w:p w14:paraId="068CC7F0" w14:textId="25199434" w:rsidR="00D761E8" w:rsidRPr="00055E19" w:rsidRDefault="00D761E8" w:rsidP="001807E7">
      <w:pPr>
        <w:rPr>
          <w:sz w:val="28"/>
          <w:szCs w:val="28"/>
          <w:u w:val="single"/>
        </w:rPr>
      </w:pPr>
      <w:r w:rsidRPr="00055E19">
        <w:rPr>
          <w:sz w:val="28"/>
          <w:szCs w:val="28"/>
          <w:u w:val="single"/>
        </w:rPr>
        <w:t xml:space="preserve">Overview: </w:t>
      </w:r>
    </w:p>
    <w:p w14:paraId="42A16859" w14:textId="0F0CF6E6" w:rsidR="00D761E8" w:rsidRPr="00055E19" w:rsidRDefault="009D0FA2" w:rsidP="00612D8F">
      <w:pPr>
        <w:rPr>
          <w:sz w:val="28"/>
          <w:szCs w:val="28"/>
        </w:rPr>
      </w:pPr>
      <w:r w:rsidRPr="00055E19">
        <w:rPr>
          <w:sz w:val="28"/>
          <w:szCs w:val="28"/>
        </w:rPr>
        <w:t xml:space="preserve">Covid Chaos is 32bit </w:t>
      </w:r>
      <w:r w:rsidR="00D761E8" w:rsidRPr="00055E19">
        <w:rPr>
          <w:sz w:val="28"/>
          <w:szCs w:val="28"/>
        </w:rPr>
        <w:t>2</w:t>
      </w:r>
      <w:r w:rsidRPr="00055E19">
        <w:rPr>
          <w:sz w:val="28"/>
          <w:szCs w:val="28"/>
        </w:rPr>
        <w:t>D</w:t>
      </w:r>
      <w:r w:rsidR="00D761E8" w:rsidRPr="00055E19">
        <w:rPr>
          <w:sz w:val="28"/>
          <w:szCs w:val="28"/>
        </w:rPr>
        <w:t xml:space="preserve"> pixel </w:t>
      </w:r>
      <w:r w:rsidRPr="00055E19">
        <w:rPr>
          <w:sz w:val="28"/>
          <w:szCs w:val="28"/>
        </w:rPr>
        <w:t>art game that combines the play styles of both platforming and</w:t>
      </w:r>
      <w:r w:rsidR="00D761E8" w:rsidRPr="00055E19">
        <w:rPr>
          <w:sz w:val="28"/>
          <w:szCs w:val="28"/>
        </w:rPr>
        <w:t xml:space="preserve"> wave defence game</w:t>
      </w:r>
      <w:r w:rsidRPr="00055E19">
        <w:rPr>
          <w:sz w:val="28"/>
          <w:szCs w:val="28"/>
        </w:rPr>
        <w:t xml:space="preserve">s. It is a light-hearted and satirical take on the pandemic and subsequent series of lockdowns that struck the world in 2020-21. The game centres on a few elements of this </w:t>
      </w:r>
      <w:r w:rsidR="00B52812" w:rsidRPr="00055E19">
        <w:rPr>
          <w:sz w:val="28"/>
          <w:szCs w:val="28"/>
        </w:rPr>
        <w:t>period</w:t>
      </w:r>
      <w:r w:rsidRPr="00055E19">
        <w:rPr>
          <w:sz w:val="28"/>
          <w:szCs w:val="28"/>
        </w:rPr>
        <w:t xml:space="preserve">; the chaotic nature of people buying excessive amounts of supplies and everyday necessities, the waves of lockdown being lifted and then reinstated after rising infections rates and the discovery of new strains which had an effect on </w:t>
      </w:r>
      <w:r w:rsidR="00612D8F" w:rsidRPr="00055E19">
        <w:rPr>
          <w:sz w:val="28"/>
          <w:szCs w:val="28"/>
        </w:rPr>
        <w:t>people’s</w:t>
      </w:r>
      <w:r w:rsidRPr="00055E19">
        <w:rPr>
          <w:sz w:val="28"/>
          <w:szCs w:val="28"/>
        </w:rPr>
        <w:t xml:space="preserve"> abilities to leave home for </w:t>
      </w:r>
      <w:r w:rsidR="002437AA" w:rsidRPr="00055E19">
        <w:rPr>
          <w:sz w:val="28"/>
          <w:szCs w:val="28"/>
        </w:rPr>
        <w:t>extended periods</w:t>
      </w:r>
      <w:r w:rsidRPr="00055E19">
        <w:rPr>
          <w:sz w:val="28"/>
          <w:szCs w:val="28"/>
        </w:rPr>
        <w:t xml:space="preserve"> of time. The game will make use of the popular game engine Unity 201</w:t>
      </w:r>
      <w:r w:rsidR="00612D8F" w:rsidRPr="00055E19">
        <w:rPr>
          <w:sz w:val="28"/>
          <w:szCs w:val="28"/>
        </w:rPr>
        <w:t xml:space="preserve">9.4.18f1, due its robust nature and user-friendly design, allowing for an effective and smooth development. </w:t>
      </w:r>
    </w:p>
    <w:p w14:paraId="6741F19C" w14:textId="77777777" w:rsidR="00612D8F" w:rsidRPr="00055E19" w:rsidRDefault="00612D8F" w:rsidP="00612D8F">
      <w:pPr>
        <w:rPr>
          <w:sz w:val="28"/>
          <w:szCs w:val="28"/>
        </w:rPr>
      </w:pPr>
    </w:p>
    <w:p w14:paraId="1034FDF7" w14:textId="5BFF9F4E" w:rsidR="00612D8F" w:rsidRPr="00055E19" w:rsidRDefault="00D761E8" w:rsidP="00D761E8">
      <w:pPr>
        <w:rPr>
          <w:sz w:val="28"/>
          <w:szCs w:val="28"/>
          <w:u w:val="single"/>
        </w:rPr>
      </w:pPr>
      <w:r w:rsidRPr="00055E19">
        <w:rPr>
          <w:sz w:val="28"/>
          <w:szCs w:val="28"/>
          <w:u w:val="single"/>
        </w:rPr>
        <w:t>Under pressure:</w:t>
      </w:r>
    </w:p>
    <w:p w14:paraId="76D80965" w14:textId="38FC9F30" w:rsidR="006C581B" w:rsidRPr="00055E19" w:rsidRDefault="00612D8F" w:rsidP="00FD0225">
      <w:pPr>
        <w:rPr>
          <w:sz w:val="28"/>
          <w:szCs w:val="28"/>
        </w:rPr>
      </w:pPr>
      <w:r w:rsidRPr="00055E19">
        <w:rPr>
          <w:sz w:val="28"/>
          <w:szCs w:val="28"/>
        </w:rPr>
        <w:t>The main object of the game is to quite simply, survive. Various aspects of game play will reflec</w:t>
      </w:r>
      <w:r w:rsidR="00D271AC" w:rsidRPr="00055E19">
        <w:rPr>
          <w:sz w:val="28"/>
          <w:szCs w:val="28"/>
        </w:rPr>
        <w:t>t and mimic</w:t>
      </w:r>
      <w:r w:rsidRPr="00055E19">
        <w:rPr>
          <w:sz w:val="28"/>
          <w:szCs w:val="28"/>
        </w:rPr>
        <w:t xml:space="preserve"> the events that took place globally</w:t>
      </w:r>
      <w:r w:rsidR="00D271AC" w:rsidRPr="00055E19">
        <w:rPr>
          <w:sz w:val="28"/>
          <w:szCs w:val="28"/>
        </w:rPr>
        <w:t xml:space="preserve">. Much like the minimalist business hours of shops and the wild droves of people that flooded them, the </w:t>
      </w:r>
      <w:proofErr w:type="gramStart"/>
      <w:r w:rsidR="00D271AC" w:rsidRPr="00055E19">
        <w:rPr>
          <w:sz w:val="28"/>
          <w:szCs w:val="28"/>
        </w:rPr>
        <w:t>short time</w:t>
      </w:r>
      <w:proofErr w:type="gramEnd"/>
      <w:r w:rsidR="00D271AC" w:rsidRPr="00055E19">
        <w:rPr>
          <w:sz w:val="28"/>
          <w:szCs w:val="28"/>
        </w:rPr>
        <w:t xml:space="preserve"> limit and roaming NPC’s when platform will put the player under pressure to always keep on the move. The NPC’s behaviour </w:t>
      </w:r>
      <w:r w:rsidR="00D271AC" w:rsidRPr="00055E19">
        <w:rPr>
          <w:sz w:val="28"/>
          <w:szCs w:val="28"/>
        </w:rPr>
        <w:lastRenderedPageBreak/>
        <w:t>will also have the playing thinking on their feet, as they can take your items and much as you can theirs</w:t>
      </w:r>
      <w:r w:rsidR="006C581B" w:rsidRPr="00055E19">
        <w:rPr>
          <w:sz w:val="28"/>
          <w:szCs w:val="28"/>
        </w:rPr>
        <w:t xml:space="preserve">. Due to the large influx of hoard buying, most shops implemented purchase limits to items, there will be variations of the items a player can collect but, are limited to collecting ONE TYPE of variation only. This is where inventory management comes in as the player has to think about which variant they want as they all have </w:t>
      </w:r>
      <w:r w:rsidR="00DE126D" w:rsidRPr="00055E19">
        <w:rPr>
          <w:sz w:val="28"/>
          <w:szCs w:val="28"/>
        </w:rPr>
        <w:t>differ</w:t>
      </w:r>
      <w:r w:rsidR="006C581B" w:rsidRPr="00055E19">
        <w:rPr>
          <w:sz w:val="28"/>
          <w:szCs w:val="28"/>
        </w:rPr>
        <w:t>ent strengths and abilities as well as having a carry capacity limit.</w:t>
      </w:r>
    </w:p>
    <w:p w14:paraId="06D580F1" w14:textId="77777777" w:rsidR="00DE126D" w:rsidRPr="004B4BB6" w:rsidRDefault="00DE126D" w:rsidP="00FD0225">
      <w:pPr>
        <w:rPr>
          <w:sz w:val="28"/>
          <w:szCs w:val="28"/>
        </w:rPr>
      </w:pPr>
    </w:p>
    <w:p w14:paraId="3C2E0024" w14:textId="5790A8FB" w:rsidR="006C581B" w:rsidRPr="00055E19" w:rsidRDefault="00FD0225" w:rsidP="00FD0225">
      <w:pPr>
        <w:rPr>
          <w:sz w:val="28"/>
          <w:szCs w:val="28"/>
          <w:u w:val="single"/>
        </w:rPr>
      </w:pPr>
      <w:r w:rsidRPr="00055E19">
        <w:rPr>
          <w:sz w:val="28"/>
          <w:szCs w:val="28"/>
          <w:u w:val="single"/>
        </w:rPr>
        <w:t>Progress:</w:t>
      </w:r>
    </w:p>
    <w:p w14:paraId="6251F0B1" w14:textId="5B44E077" w:rsidR="006C581B" w:rsidRPr="00055E19" w:rsidRDefault="006C581B" w:rsidP="006C581B">
      <w:pPr>
        <w:rPr>
          <w:sz w:val="28"/>
          <w:szCs w:val="28"/>
        </w:rPr>
      </w:pPr>
      <w:r w:rsidRPr="00055E19">
        <w:rPr>
          <w:sz w:val="28"/>
          <w:szCs w:val="28"/>
        </w:rPr>
        <w:t>Covid Chaos has no linear progression like a traditional platformer does</w:t>
      </w:r>
      <w:r w:rsidR="00E617E8" w:rsidRPr="00055E19">
        <w:rPr>
          <w:sz w:val="28"/>
          <w:szCs w:val="28"/>
        </w:rPr>
        <w:t xml:space="preserve"> where there are multiple levels to beat, but instead success comes in the form of </w:t>
      </w:r>
      <w:r w:rsidR="00E4277A" w:rsidRPr="00055E19">
        <w:rPr>
          <w:sz w:val="28"/>
          <w:szCs w:val="28"/>
        </w:rPr>
        <w:t xml:space="preserve">collecting items and using them to </w:t>
      </w:r>
      <w:r w:rsidR="00E617E8" w:rsidRPr="00055E19">
        <w:rPr>
          <w:sz w:val="28"/>
          <w:szCs w:val="28"/>
        </w:rPr>
        <w:t>survi</w:t>
      </w:r>
      <w:r w:rsidR="00E4277A" w:rsidRPr="00055E19">
        <w:rPr>
          <w:sz w:val="28"/>
          <w:szCs w:val="28"/>
        </w:rPr>
        <w:t>ve</w:t>
      </w:r>
      <w:r w:rsidR="00380192" w:rsidRPr="00055E19">
        <w:rPr>
          <w:sz w:val="28"/>
          <w:szCs w:val="28"/>
        </w:rPr>
        <w:t xml:space="preserve"> waves in stages w</w:t>
      </w:r>
      <w:r w:rsidR="00403255" w:rsidRPr="00055E19">
        <w:rPr>
          <w:sz w:val="28"/>
          <w:szCs w:val="28"/>
        </w:rPr>
        <w:t xml:space="preserve">ith difficulty </w:t>
      </w:r>
      <w:r w:rsidR="008B4A11" w:rsidRPr="00055E19">
        <w:rPr>
          <w:sz w:val="28"/>
          <w:szCs w:val="28"/>
        </w:rPr>
        <w:t>increases from</w:t>
      </w:r>
      <w:r w:rsidR="00403255" w:rsidRPr="00055E19">
        <w:rPr>
          <w:sz w:val="28"/>
          <w:szCs w:val="28"/>
        </w:rPr>
        <w:t xml:space="preserve"> large</w:t>
      </w:r>
      <w:r w:rsidR="008B4A11" w:rsidRPr="00055E19">
        <w:rPr>
          <w:sz w:val="28"/>
          <w:szCs w:val="28"/>
        </w:rPr>
        <w:t>r</w:t>
      </w:r>
      <w:r w:rsidR="00403255" w:rsidRPr="00055E19">
        <w:rPr>
          <w:sz w:val="28"/>
          <w:szCs w:val="28"/>
        </w:rPr>
        <w:t xml:space="preserve"> hoards with new unique enemies added each time. </w:t>
      </w:r>
      <w:r w:rsidR="00E4277A" w:rsidRPr="00055E19">
        <w:rPr>
          <w:sz w:val="28"/>
          <w:szCs w:val="28"/>
        </w:rPr>
        <w:t xml:space="preserve"> </w:t>
      </w:r>
      <w:r w:rsidR="00403255" w:rsidRPr="00055E19">
        <w:rPr>
          <w:sz w:val="28"/>
          <w:szCs w:val="28"/>
        </w:rPr>
        <w:t xml:space="preserve">This format encourages the player to rethink collection strategies each time they go through platforming, so they may have the optimal inventory set for the coming onslaught of foes. </w:t>
      </w:r>
      <w:r w:rsidR="00E4277A" w:rsidRPr="00055E19">
        <w:rPr>
          <w:sz w:val="28"/>
          <w:szCs w:val="28"/>
        </w:rPr>
        <w:t xml:space="preserve">Both sections of the game take on two different areas of a large map; the platforming area is styled to </w:t>
      </w:r>
      <w:r w:rsidR="00DE126D" w:rsidRPr="00055E19">
        <w:rPr>
          <w:sz w:val="28"/>
          <w:szCs w:val="28"/>
        </w:rPr>
        <w:t xml:space="preserve">resemble </w:t>
      </w:r>
      <w:r w:rsidR="00E4277A" w:rsidRPr="00055E19">
        <w:rPr>
          <w:sz w:val="28"/>
          <w:szCs w:val="28"/>
        </w:rPr>
        <w:t xml:space="preserve">a shopping </w:t>
      </w:r>
      <w:r w:rsidR="00451B23" w:rsidRPr="00055E19">
        <w:rPr>
          <w:sz w:val="28"/>
          <w:szCs w:val="28"/>
        </w:rPr>
        <w:t>centre;</w:t>
      </w:r>
      <w:r w:rsidR="00DE126D" w:rsidRPr="00055E19">
        <w:rPr>
          <w:sz w:val="28"/>
          <w:szCs w:val="28"/>
        </w:rPr>
        <w:t xml:space="preserve"> the wave defence is set in the players home with the enemies coming from the front and back of the house.</w:t>
      </w:r>
      <w:r w:rsidR="00E4277A" w:rsidRPr="00055E19">
        <w:rPr>
          <w:sz w:val="28"/>
          <w:szCs w:val="28"/>
        </w:rPr>
        <w:t xml:space="preserve"> </w:t>
      </w:r>
    </w:p>
    <w:p w14:paraId="2667B875" w14:textId="379EA945" w:rsidR="001013F9" w:rsidRPr="00055E19" w:rsidRDefault="003E6042" w:rsidP="006C581B">
      <w:pPr>
        <w:rPr>
          <w:sz w:val="28"/>
          <w:szCs w:val="28"/>
        </w:rPr>
      </w:pPr>
      <w:r w:rsidRPr="00055E19">
        <w:rPr>
          <w:sz w:val="28"/>
          <w:szCs w:val="28"/>
        </w:rPr>
        <w:t>The level of difficulty for the waves increases in set amount</w:t>
      </w:r>
      <w:r w:rsidR="008B4A11" w:rsidRPr="00055E19">
        <w:rPr>
          <w:sz w:val="28"/>
          <w:szCs w:val="28"/>
        </w:rPr>
        <w:t>s</w:t>
      </w:r>
      <w:r w:rsidR="001013F9" w:rsidRPr="00055E19">
        <w:rPr>
          <w:sz w:val="28"/>
          <w:szCs w:val="28"/>
        </w:rPr>
        <w:t xml:space="preserve"> of 5</w:t>
      </w:r>
      <w:r w:rsidR="008B4A11" w:rsidRPr="00055E19">
        <w:rPr>
          <w:sz w:val="28"/>
          <w:szCs w:val="28"/>
        </w:rPr>
        <w:t xml:space="preserve"> as to not shock the player with dramatic spikes, </w:t>
      </w:r>
      <w:r w:rsidR="001013F9" w:rsidRPr="00055E19">
        <w:rPr>
          <w:sz w:val="28"/>
          <w:szCs w:val="28"/>
        </w:rPr>
        <w:t xml:space="preserve">and for smoother progression through stages, with each stage consisting of 3 waves. As the player makes their way </w:t>
      </w:r>
      <w:r w:rsidR="00451B23" w:rsidRPr="00055E19">
        <w:rPr>
          <w:sz w:val="28"/>
          <w:szCs w:val="28"/>
        </w:rPr>
        <w:t>through</w:t>
      </w:r>
      <w:r w:rsidR="001013F9" w:rsidRPr="00055E19">
        <w:rPr>
          <w:sz w:val="28"/>
          <w:szCs w:val="28"/>
        </w:rPr>
        <w:t xml:space="preserve"> the stages new enemies and items with appears during the platforming and wave defence sections. The enemies will each have a unique ability and buffs so that the challenge is more than just more enemies.</w:t>
      </w:r>
    </w:p>
    <w:p w14:paraId="5490D035" w14:textId="37F90AFC" w:rsidR="00672470" w:rsidRPr="00055E19" w:rsidRDefault="001013F9" w:rsidP="000B60EB">
      <w:pPr>
        <w:rPr>
          <w:sz w:val="28"/>
          <w:szCs w:val="28"/>
        </w:rPr>
      </w:pPr>
      <w:r w:rsidRPr="00055E19">
        <w:rPr>
          <w:sz w:val="28"/>
          <w:szCs w:val="28"/>
        </w:rPr>
        <w:t xml:space="preserve">The </w:t>
      </w:r>
      <w:proofErr w:type="gramStart"/>
      <w:r w:rsidRPr="00055E19">
        <w:rPr>
          <w:sz w:val="28"/>
          <w:szCs w:val="28"/>
        </w:rPr>
        <w:t>new items</w:t>
      </w:r>
      <w:proofErr w:type="gramEnd"/>
      <w:r w:rsidRPr="00055E19">
        <w:rPr>
          <w:sz w:val="28"/>
          <w:szCs w:val="28"/>
        </w:rPr>
        <w:t xml:space="preserve"> </w:t>
      </w:r>
      <w:r w:rsidR="00E4277A" w:rsidRPr="00705B58">
        <w:rPr>
          <w:sz w:val="28"/>
          <w:szCs w:val="28"/>
        </w:rPr>
        <w:t>offered</w:t>
      </w:r>
      <w:r w:rsidRPr="00705B58">
        <w:rPr>
          <w:sz w:val="28"/>
          <w:szCs w:val="28"/>
        </w:rPr>
        <w:t xml:space="preserve"> </w:t>
      </w:r>
      <w:r w:rsidRPr="00055E19">
        <w:rPr>
          <w:sz w:val="28"/>
          <w:szCs w:val="28"/>
        </w:rPr>
        <w:t xml:space="preserve">to the player </w:t>
      </w:r>
      <w:r w:rsidR="00E4277A" w:rsidRPr="00055E19">
        <w:rPr>
          <w:sz w:val="28"/>
          <w:szCs w:val="28"/>
        </w:rPr>
        <w:t xml:space="preserve">can either help with platforming in the forms of temporary abilities and buffs, or as inventory items with unique uses and added strength. </w:t>
      </w:r>
      <w:r w:rsidR="008B4A11" w:rsidRPr="00055E19">
        <w:rPr>
          <w:sz w:val="28"/>
          <w:szCs w:val="28"/>
        </w:rPr>
        <w:t xml:space="preserve"> </w:t>
      </w:r>
    </w:p>
    <w:p w14:paraId="652032B1" w14:textId="27C0AC1E" w:rsidR="004F258B" w:rsidRPr="00352A50" w:rsidRDefault="00352A50" w:rsidP="0041671A">
      <w:pPr>
        <w:jc w:val="center"/>
        <w:rPr>
          <w:sz w:val="28"/>
          <w:szCs w:val="28"/>
        </w:rPr>
      </w:pPr>
      <w:r>
        <w:rPr>
          <w:noProof/>
          <w:sz w:val="28"/>
          <w:szCs w:val="28"/>
        </w:rPr>
        <w:lastRenderedPageBreak/>
        <w:drawing>
          <wp:inline distT="0" distB="0" distL="0" distR="0" wp14:anchorId="044B2E08" wp14:editId="6158D3C2">
            <wp:extent cx="5722620" cy="4044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4044315"/>
                    </a:xfrm>
                    <a:prstGeom prst="rect">
                      <a:avLst/>
                    </a:prstGeom>
                    <a:noFill/>
                    <a:ln>
                      <a:noFill/>
                    </a:ln>
                  </pic:spPr>
                </pic:pic>
              </a:graphicData>
            </a:graphic>
          </wp:inline>
        </w:drawing>
      </w:r>
    </w:p>
    <w:p w14:paraId="0939B8F1" w14:textId="0678B2EC" w:rsidR="004F258B" w:rsidRPr="00055E19" w:rsidRDefault="004F258B" w:rsidP="004F258B">
      <w:pPr>
        <w:ind w:left="720"/>
        <w:rPr>
          <w:sz w:val="28"/>
          <w:szCs w:val="28"/>
        </w:rPr>
      </w:pPr>
    </w:p>
    <w:p w14:paraId="24A4C2AE" w14:textId="4AB61671" w:rsidR="004F258B" w:rsidRPr="00055E19" w:rsidRDefault="004F258B" w:rsidP="004F258B">
      <w:pPr>
        <w:rPr>
          <w:sz w:val="28"/>
          <w:szCs w:val="28"/>
          <w:u w:val="single"/>
        </w:rPr>
      </w:pPr>
      <w:r w:rsidRPr="00055E19">
        <w:rPr>
          <w:sz w:val="28"/>
          <w:szCs w:val="28"/>
          <w:u w:val="single"/>
        </w:rPr>
        <w:t>Get moving:</w:t>
      </w:r>
    </w:p>
    <w:p w14:paraId="4687D6D9" w14:textId="719EF1F0" w:rsidR="00DE126D" w:rsidRPr="00055E19" w:rsidRDefault="00DE126D" w:rsidP="004F258B">
      <w:pPr>
        <w:rPr>
          <w:sz w:val="28"/>
          <w:szCs w:val="28"/>
        </w:rPr>
      </w:pPr>
      <w:r w:rsidRPr="00055E19">
        <w:rPr>
          <w:sz w:val="28"/>
          <w:szCs w:val="28"/>
        </w:rPr>
        <w:t>The controls</w:t>
      </w:r>
      <w:r w:rsidR="00F93225" w:rsidRPr="00055E19">
        <w:rPr>
          <w:sz w:val="28"/>
          <w:szCs w:val="28"/>
        </w:rPr>
        <w:t xml:space="preserve"> scheme and layouts</w:t>
      </w:r>
      <w:r w:rsidRPr="00055E19">
        <w:rPr>
          <w:sz w:val="28"/>
          <w:szCs w:val="28"/>
        </w:rPr>
        <w:t xml:space="preserve"> in both stages are simple </w:t>
      </w:r>
      <w:r w:rsidR="00632A84" w:rsidRPr="00055E19">
        <w:rPr>
          <w:sz w:val="28"/>
          <w:szCs w:val="28"/>
        </w:rPr>
        <w:t xml:space="preserve">and remain the </w:t>
      </w:r>
      <w:r w:rsidR="00F93225" w:rsidRPr="00055E19">
        <w:rPr>
          <w:sz w:val="28"/>
          <w:szCs w:val="28"/>
        </w:rPr>
        <w:t>same throughout</w:t>
      </w:r>
      <w:r w:rsidR="00632A84" w:rsidRPr="00055E19">
        <w:rPr>
          <w:sz w:val="28"/>
          <w:szCs w:val="28"/>
        </w:rPr>
        <w:t xml:space="preserve"> the game which is crucial to </w:t>
      </w:r>
      <w:r w:rsidR="00F93225" w:rsidRPr="00055E19">
        <w:rPr>
          <w:sz w:val="28"/>
          <w:szCs w:val="28"/>
        </w:rPr>
        <w:t>its’</w:t>
      </w:r>
      <w:r w:rsidR="00632A84" w:rsidRPr="00055E19">
        <w:rPr>
          <w:sz w:val="28"/>
          <w:szCs w:val="28"/>
        </w:rPr>
        <w:t xml:space="preserve"> fast passed nature</w:t>
      </w:r>
      <w:r w:rsidR="00F93225" w:rsidRPr="00055E19">
        <w:rPr>
          <w:sz w:val="28"/>
          <w:szCs w:val="28"/>
        </w:rPr>
        <w:t xml:space="preserve"> and it’s intended platform, mobile devices</w:t>
      </w:r>
      <w:r w:rsidR="00632A84" w:rsidRPr="00055E19">
        <w:rPr>
          <w:sz w:val="28"/>
          <w:szCs w:val="28"/>
        </w:rPr>
        <w:t xml:space="preserve">. The player needs full control of the character without having to worry about differing control schemes, so that they only need to worry about the items and enemies and can enjoy the game to the fullest. </w:t>
      </w:r>
    </w:p>
    <w:p w14:paraId="62C4887F" w14:textId="293366BD" w:rsidR="00632A84" w:rsidRPr="00055E19" w:rsidRDefault="00632A84" w:rsidP="004F258B">
      <w:pPr>
        <w:rPr>
          <w:sz w:val="28"/>
          <w:szCs w:val="28"/>
        </w:rPr>
      </w:pPr>
      <w:r w:rsidRPr="00055E19">
        <w:rPr>
          <w:sz w:val="28"/>
          <w:szCs w:val="28"/>
        </w:rPr>
        <w:t xml:space="preserve">The game consists of the traditional </w:t>
      </w:r>
      <w:r w:rsidR="00F93225" w:rsidRPr="00055E19">
        <w:rPr>
          <w:sz w:val="28"/>
          <w:szCs w:val="28"/>
        </w:rPr>
        <w:t>directional</w:t>
      </w:r>
      <w:r w:rsidRPr="00055E19">
        <w:rPr>
          <w:sz w:val="28"/>
          <w:szCs w:val="28"/>
        </w:rPr>
        <w:t xml:space="preserve"> and </w:t>
      </w:r>
      <w:r w:rsidR="00F93225" w:rsidRPr="00055E19">
        <w:rPr>
          <w:sz w:val="28"/>
          <w:szCs w:val="28"/>
        </w:rPr>
        <w:t xml:space="preserve">control pad, with bonus item and menu buttons </w:t>
      </w:r>
      <w:r w:rsidR="00B9201E" w:rsidRPr="00055E19">
        <w:rPr>
          <w:sz w:val="28"/>
          <w:szCs w:val="28"/>
        </w:rPr>
        <w:t xml:space="preserve">located in the top left &amp; right corners of the screen. This layout style prevents the screen being cluttered by the UI by having in its’ own area near the players hands, not only that, </w:t>
      </w:r>
      <w:r w:rsidR="00E7204B" w:rsidRPr="00055E19">
        <w:rPr>
          <w:sz w:val="28"/>
          <w:szCs w:val="28"/>
        </w:rPr>
        <w:t>but it is also</w:t>
      </w:r>
      <w:r w:rsidR="00B9201E" w:rsidRPr="00055E19">
        <w:rPr>
          <w:sz w:val="28"/>
          <w:szCs w:val="28"/>
        </w:rPr>
        <w:t xml:space="preserve"> a universally used setup in terms of both console and mobile platforms, which has stood the test of time and has remained relatively unchanged for decades.</w:t>
      </w:r>
    </w:p>
    <w:p w14:paraId="405AA010" w14:textId="33F9194F" w:rsidR="00BE5AE4" w:rsidRPr="00055E19" w:rsidRDefault="000213ED" w:rsidP="000213ED">
      <w:pPr>
        <w:rPr>
          <w:i/>
          <w:iCs/>
          <w:sz w:val="28"/>
          <w:szCs w:val="28"/>
        </w:rPr>
      </w:pPr>
      <w:r>
        <w:rPr>
          <w:i/>
          <w:iCs/>
          <w:noProof/>
          <w:sz w:val="28"/>
          <w:szCs w:val="28"/>
        </w:rPr>
        <w:lastRenderedPageBreak/>
        <w:drawing>
          <wp:anchor distT="0" distB="0" distL="114300" distR="114300" simplePos="0" relativeHeight="251658240" behindDoc="0" locked="0" layoutInCell="1" allowOverlap="1" wp14:anchorId="660CBBE5" wp14:editId="7130C325">
            <wp:simplePos x="0" y="0"/>
            <wp:positionH relativeFrom="margin">
              <wp:align>left</wp:align>
            </wp:positionH>
            <wp:positionV relativeFrom="paragraph">
              <wp:posOffset>635</wp:posOffset>
            </wp:positionV>
            <wp:extent cx="5273040" cy="2874645"/>
            <wp:effectExtent l="0" t="0" r="381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874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46FDD8" w14:textId="77777777" w:rsidR="000213ED" w:rsidRDefault="000213ED" w:rsidP="004F258B">
      <w:pPr>
        <w:rPr>
          <w:sz w:val="28"/>
          <w:szCs w:val="28"/>
          <w:u w:val="single"/>
        </w:rPr>
      </w:pPr>
    </w:p>
    <w:p w14:paraId="1F58C581" w14:textId="77777777" w:rsidR="000213ED" w:rsidRDefault="000213ED" w:rsidP="004F258B">
      <w:pPr>
        <w:rPr>
          <w:sz w:val="28"/>
          <w:szCs w:val="28"/>
          <w:u w:val="single"/>
        </w:rPr>
      </w:pPr>
    </w:p>
    <w:p w14:paraId="589D49F0" w14:textId="77777777" w:rsidR="000213ED" w:rsidRDefault="000213ED" w:rsidP="004F258B">
      <w:pPr>
        <w:rPr>
          <w:sz w:val="28"/>
          <w:szCs w:val="28"/>
          <w:u w:val="single"/>
        </w:rPr>
      </w:pPr>
    </w:p>
    <w:p w14:paraId="685D8C3C" w14:textId="77777777" w:rsidR="000213ED" w:rsidRDefault="000213ED" w:rsidP="004F258B">
      <w:pPr>
        <w:rPr>
          <w:sz w:val="28"/>
          <w:szCs w:val="28"/>
          <w:u w:val="single"/>
        </w:rPr>
      </w:pPr>
    </w:p>
    <w:p w14:paraId="26939CF7" w14:textId="77777777" w:rsidR="000213ED" w:rsidRDefault="000213ED" w:rsidP="004F258B">
      <w:pPr>
        <w:rPr>
          <w:sz w:val="28"/>
          <w:szCs w:val="28"/>
          <w:u w:val="single"/>
        </w:rPr>
      </w:pPr>
    </w:p>
    <w:p w14:paraId="08AFB3C7" w14:textId="77777777" w:rsidR="000213ED" w:rsidRDefault="000213ED" w:rsidP="004F258B">
      <w:pPr>
        <w:rPr>
          <w:sz w:val="28"/>
          <w:szCs w:val="28"/>
          <w:u w:val="single"/>
        </w:rPr>
      </w:pPr>
    </w:p>
    <w:p w14:paraId="612CFF73" w14:textId="77777777" w:rsidR="000213ED" w:rsidRDefault="000213ED" w:rsidP="004F258B">
      <w:pPr>
        <w:rPr>
          <w:sz w:val="28"/>
          <w:szCs w:val="28"/>
          <w:u w:val="single"/>
        </w:rPr>
      </w:pPr>
    </w:p>
    <w:p w14:paraId="0D92F013" w14:textId="76BB53CE" w:rsidR="000213ED" w:rsidRDefault="000213ED" w:rsidP="004F258B">
      <w:pPr>
        <w:rPr>
          <w:sz w:val="28"/>
          <w:szCs w:val="28"/>
          <w:u w:val="single"/>
        </w:rPr>
      </w:pPr>
    </w:p>
    <w:p w14:paraId="0B8AFF4C" w14:textId="77777777" w:rsidR="000213ED" w:rsidRDefault="000213ED" w:rsidP="004F258B">
      <w:pPr>
        <w:rPr>
          <w:sz w:val="28"/>
          <w:szCs w:val="28"/>
          <w:u w:val="single"/>
        </w:rPr>
      </w:pPr>
    </w:p>
    <w:p w14:paraId="60B5E0AE" w14:textId="2F3B35FD" w:rsidR="000B60EB" w:rsidRPr="00055E19" w:rsidRDefault="004F258B" w:rsidP="004F258B">
      <w:pPr>
        <w:rPr>
          <w:sz w:val="28"/>
          <w:szCs w:val="28"/>
          <w:u w:val="single"/>
        </w:rPr>
      </w:pPr>
      <w:r w:rsidRPr="00055E19">
        <w:rPr>
          <w:sz w:val="28"/>
          <w:szCs w:val="28"/>
          <w:u w:val="single"/>
        </w:rPr>
        <w:t>Items:</w:t>
      </w:r>
    </w:p>
    <w:p w14:paraId="2AAFD27F" w14:textId="4BE17790" w:rsidR="00BE5AE4" w:rsidRPr="00055E19" w:rsidRDefault="000B60EB" w:rsidP="00BE5AE4">
      <w:pPr>
        <w:rPr>
          <w:sz w:val="28"/>
          <w:szCs w:val="28"/>
        </w:rPr>
      </w:pPr>
      <w:r w:rsidRPr="00055E19">
        <w:rPr>
          <w:sz w:val="28"/>
          <w:szCs w:val="28"/>
        </w:rPr>
        <w:t>Items are an essential part of the gameplay mechanics, for both platforming and wave defence. Items collected for buffs in the platforming can only be picked up and used once per round, items collected for wave defence can be picked up multiple times but will have a limit as to how much of that item the player may carry.</w:t>
      </w:r>
    </w:p>
    <w:tbl>
      <w:tblPr>
        <w:tblStyle w:val="TableGrid"/>
        <w:tblW w:w="0" w:type="auto"/>
        <w:tblBorders>
          <w:top w:val="single" w:sz="24" w:space="0" w:color="009E03"/>
          <w:left w:val="single" w:sz="24" w:space="0" w:color="009E03"/>
          <w:bottom w:val="single" w:sz="24" w:space="0" w:color="009E03"/>
          <w:right w:val="single" w:sz="24" w:space="0" w:color="009E03"/>
          <w:insideH w:val="single" w:sz="24" w:space="0" w:color="009E03"/>
          <w:insideV w:val="single" w:sz="24" w:space="0" w:color="009E03"/>
        </w:tblBorders>
        <w:tblLook w:val="04A0" w:firstRow="1" w:lastRow="0" w:firstColumn="1" w:lastColumn="0" w:noHBand="0" w:noVBand="1"/>
      </w:tblPr>
      <w:tblGrid>
        <w:gridCol w:w="4485"/>
        <w:gridCol w:w="4481"/>
      </w:tblGrid>
      <w:tr w:rsidR="0091005E" w:rsidRPr="00055E19" w14:paraId="5CE38914" w14:textId="77777777" w:rsidTr="00451B23">
        <w:tc>
          <w:tcPr>
            <w:tcW w:w="8966" w:type="dxa"/>
            <w:gridSpan w:val="2"/>
            <w:shd w:val="clear" w:color="auto" w:fill="FFF2CC"/>
            <w:vAlign w:val="center"/>
          </w:tcPr>
          <w:p w14:paraId="76274DE0" w14:textId="7446B830" w:rsidR="0091005E" w:rsidRPr="0091005E" w:rsidRDefault="0091005E" w:rsidP="0091005E">
            <w:pPr>
              <w:jc w:val="center"/>
              <w:rPr>
                <w:b/>
                <w:bCs/>
                <w:sz w:val="36"/>
                <w:szCs w:val="36"/>
              </w:rPr>
            </w:pPr>
            <w:r>
              <w:rPr>
                <w:b/>
                <w:bCs/>
                <w:sz w:val="36"/>
                <w:szCs w:val="36"/>
              </w:rPr>
              <w:t>Platforming buffs</w:t>
            </w:r>
          </w:p>
        </w:tc>
      </w:tr>
      <w:tr w:rsidR="00BE5AE4" w:rsidRPr="00055E19" w14:paraId="45CBB0C5" w14:textId="77777777" w:rsidTr="00451B23">
        <w:tc>
          <w:tcPr>
            <w:tcW w:w="4485" w:type="dxa"/>
            <w:shd w:val="clear" w:color="auto" w:fill="FFF2CC"/>
            <w:vAlign w:val="center"/>
          </w:tcPr>
          <w:p w14:paraId="33A89137" w14:textId="1F1779A6" w:rsidR="00BE5AE4" w:rsidRPr="000D435F" w:rsidRDefault="000D435F" w:rsidP="000D435F">
            <w:pPr>
              <w:jc w:val="center"/>
              <w:rPr>
                <w:noProof/>
                <w:sz w:val="28"/>
                <w:szCs w:val="28"/>
              </w:rPr>
            </w:pPr>
            <w:r w:rsidRPr="000D435F">
              <w:rPr>
                <w:noProof/>
                <w:sz w:val="28"/>
                <w:szCs w:val="28"/>
              </w:rPr>
              <w:drawing>
                <wp:inline distT="0" distB="0" distL="0" distR="0" wp14:anchorId="3C5343CF" wp14:editId="615D3E34">
                  <wp:extent cx="720000" cy="720000"/>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481" w:type="dxa"/>
            <w:shd w:val="clear" w:color="auto" w:fill="FFF2CC"/>
            <w:vAlign w:val="center"/>
          </w:tcPr>
          <w:p w14:paraId="4DDE5DEC" w14:textId="5164D236" w:rsidR="00BE5AE4" w:rsidRPr="000D435F" w:rsidRDefault="00BE5AE4" w:rsidP="00BE5AE4">
            <w:pPr>
              <w:rPr>
                <w:b/>
                <w:bCs/>
                <w:sz w:val="28"/>
                <w:szCs w:val="28"/>
              </w:rPr>
            </w:pPr>
            <w:r w:rsidRPr="000D435F">
              <w:rPr>
                <w:b/>
                <w:bCs/>
                <w:sz w:val="28"/>
                <w:szCs w:val="28"/>
              </w:rPr>
              <w:t xml:space="preserve">Hoover: </w:t>
            </w:r>
            <w:r w:rsidR="00053D36" w:rsidRPr="000D435F">
              <w:rPr>
                <w:b/>
                <w:bCs/>
                <w:sz w:val="28"/>
                <w:szCs w:val="28"/>
              </w:rPr>
              <w:t xml:space="preserve">temporary ability to </w:t>
            </w:r>
            <w:r w:rsidRPr="000D435F">
              <w:rPr>
                <w:b/>
                <w:bCs/>
                <w:sz w:val="28"/>
                <w:szCs w:val="28"/>
              </w:rPr>
              <w:t>take npc’s items for</w:t>
            </w:r>
          </w:p>
          <w:p w14:paraId="64D7CC76" w14:textId="77777777" w:rsidR="00BE5AE4" w:rsidRPr="000D435F" w:rsidRDefault="00BE5AE4" w:rsidP="00BE5AE4">
            <w:pPr>
              <w:rPr>
                <w:b/>
                <w:bCs/>
                <w:sz w:val="28"/>
                <w:szCs w:val="28"/>
              </w:rPr>
            </w:pPr>
          </w:p>
        </w:tc>
      </w:tr>
      <w:tr w:rsidR="00BE5AE4" w:rsidRPr="00055E19" w14:paraId="1C024BC9" w14:textId="77777777" w:rsidTr="00451B23">
        <w:tc>
          <w:tcPr>
            <w:tcW w:w="4485" w:type="dxa"/>
            <w:shd w:val="clear" w:color="auto" w:fill="FFF2CC"/>
            <w:vAlign w:val="center"/>
          </w:tcPr>
          <w:p w14:paraId="3249509B" w14:textId="36DF5587" w:rsidR="00BE5AE4" w:rsidRPr="000D435F" w:rsidRDefault="000D435F" w:rsidP="000D435F">
            <w:pPr>
              <w:jc w:val="center"/>
              <w:rPr>
                <w:sz w:val="28"/>
                <w:szCs w:val="28"/>
              </w:rPr>
            </w:pPr>
            <w:r w:rsidRPr="000D435F">
              <w:rPr>
                <w:noProof/>
                <w:sz w:val="28"/>
                <w:szCs w:val="28"/>
              </w:rPr>
              <w:drawing>
                <wp:inline distT="0" distB="0" distL="0" distR="0" wp14:anchorId="013365A3" wp14:editId="2BCEC81A">
                  <wp:extent cx="720000" cy="720000"/>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481" w:type="dxa"/>
            <w:shd w:val="clear" w:color="auto" w:fill="FFF2CC"/>
            <w:vAlign w:val="center"/>
          </w:tcPr>
          <w:p w14:paraId="7FCFD4EC" w14:textId="45BBC416" w:rsidR="00BE5AE4" w:rsidRPr="000D435F" w:rsidRDefault="00BE5AE4" w:rsidP="00BE5AE4">
            <w:pPr>
              <w:rPr>
                <w:b/>
                <w:bCs/>
                <w:sz w:val="28"/>
                <w:szCs w:val="28"/>
              </w:rPr>
            </w:pPr>
            <w:r w:rsidRPr="000D435F">
              <w:rPr>
                <w:b/>
                <w:bCs/>
                <w:sz w:val="28"/>
                <w:szCs w:val="28"/>
              </w:rPr>
              <w:t xml:space="preserve">Rucksack: prevent npc’s from taking your items for </w:t>
            </w:r>
            <w:proofErr w:type="gramStart"/>
            <w:r w:rsidRPr="000D435F">
              <w:rPr>
                <w:b/>
                <w:bCs/>
                <w:sz w:val="28"/>
                <w:szCs w:val="28"/>
              </w:rPr>
              <w:t>short period</w:t>
            </w:r>
            <w:proofErr w:type="gramEnd"/>
            <w:r w:rsidR="00053D36" w:rsidRPr="000D435F">
              <w:rPr>
                <w:b/>
                <w:bCs/>
                <w:sz w:val="28"/>
                <w:szCs w:val="28"/>
              </w:rPr>
              <w:t xml:space="preserve"> of time</w:t>
            </w:r>
          </w:p>
          <w:p w14:paraId="41A61862" w14:textId="77777777" w:rsidR="00BE5AE4" w:rsidRPr="000D435F" w:rsidRDefault="00BE5AE4" w:rsidP="00BE5AE4">
            <w:pPr>
              <w:rPr>
                <w:b/>
                <w:bCs/>
                <w:sz w:val="28"/>
                <w:szCs w:val="28"/>
              </w:rPr>
            </w:pPr>
          </w:p>
        </w:tc>
      </w:tr>
      <w:tr w:rsidR="00BE5AE4" w:rsidRPr="00055E19" w14:paraId="289F06CA" w14:textId="77777777" w:rsidTr="00451B23">
        <w:tc>
          <w:tcPr>
            <w:tcW w:w="4485" w:type="dxa"/>
            <w:shd w:val="clear" w:color="auto" w:fill="FFF2CC"/>
            <w:vAlign w:val="center"/>
          </w:tcPr>
          <w:p w14:paraId="1F220BE1" w14:textId="62A29464" w:rsidR="00BE5AE4" w:rsidRPr="000D435F" w:rsidRDefault="000D435F" w:rsidP="000D435F">
            <w:pPr>
              <w:jc w:val="center"/>
              <w:rPr>
                <w:sz w:val="28"/>
                <w:szCs w:val="28"/>
              </w:rPr>
            </w:pPr>
            <w:r w:rsidRPr="000D435F">
              <w:rPr>
                <w:noProof/>
                <w:sz w:val="28"/>
                <w:szCs w:val="28"/>
              </w:rPr>
              <w:drawing>
                <wp:inline distT="0" distB="0" distL="0" distR="0" wp14:anchorId="0A76D24B" wp14:editId="0B6E3C99">
                  <wp:extent cx="720000" cy="720000"/>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481" w:type="dxa"/>
            <w:shd w:val="clear" w:color="auto" w:fill="FFF2CC"/>
            <w:vAlign w:val="center"/>
          </w:tcPr>
          <w:p w14:paraId="6E4EFB9B" w14:textId="77777777" w:rsidR="00BE5AE4" w:rsidRPr="000D435F" w:rsidRDefault="00BE5AE4" w:rsidP="00BE5AE4">
            <w:pPr>
              <w:rPr>
                <w:b/>
                <w:bCs/>
                <w:sz w:val="28"/>
                <w:szCs w:val="28"/>
              </w:rPr>
            </w:pPr>
            <w:r w:rsidRPr="000D435F">
              <w:rPr>
                <w:b/>
                <w:bCs/>
                <w:sz w:val="28"/>
                <w:szCs w:val="28"/>
              </w:rPr>
              <w:t>Energy drink: speed boost to player</w:t>
            </w:r>
          </w:p>
          <w:p w14:paraId="782E7081" w14:textId="77777777" w:rsidR="00BE5AE4" w:rsidRPr="000D435F" w:rsidRDefault="00BE5AE4" w:rsidP="00BE5AE4">
            <w:pPr>
              <w:rPr>
                <w:b/>
                <w:bCs/>
                <w:sz w:val="28"/>
                <w:szCs w:val="28"/>
              </w:rPr>
            </w:pPr>
          </w:p>
        </w:tc>
      </w:tr>
    </w:tbl>
    <w:p w14:paraId="5918796E" w14:textId="77777777" w:rsidR="00BE5AE4" w:rsidRPr="00055E19" w:rsidRDefault="00BE5AE4" w:rsidP="00BE5AE4">
      <w:pPr>
        <w:rPr>
          <w:sz w:val="28"/>
          <w:szCs w:val="28"/>
        </w:rPr>
      </w:pPr>
    </w:p>
    <w:p w14:paraId="424760D9" w14:textId="67877036" w:rsidR="00E11AD6" w:rsidRDefault="000B60EB" w:rsidP="00E1730A">
      <w:pPr>
        <w:rPr>
          <w:sz w:val="28"/>
          <w:szCs w:val="28"/>
        </w:rPr>
      </w:pPr>
      <w:r w:rsidRPr="00055E19">
        <w:rPr>
          <w:sz w:val="28"/>
          <w:szCs w:val="28"/>
        </w:rPr>
        <w:t xml:space="preserve">Even though there are 3 different items per category, the item may only collect 1 item type from each category. The player can choose however to change </w:t>
      </w:r>
      <w:r w:rsidRPr="00055E19">
        <w:rPr>
          <w:sz w:val="28"/>
          <w:szCs w:val="28"/>
        </w:rPr>
        <w:lastRenderedPageBreak/>
        <w:t xml:space="preserve">what they are collection, and the </w:t>
      </w:r>
      <w:r w:rsidR="00FB3092" w:rsidRPr="00055E19">
        <w:rPr>
          <w:sz w:val="28"/>
          <w:szCs w:val="28"/>
        </w:rPr>
        <w:t>latest item</w:t>
      </w:r>
      <w:r w:rsidRPr="00055E19">
        <w:rPr>
          <w:sz w:val="28"/>
          <w:szCs w:val="28"/>
        </w:rPr>
        <w:t xml:space="preserve"> they choose will replace what they currently possess. In doing so </w:t>
      </w:r>
      <w:r w:rsidR="00FB3092" w:rsidRPr="00055E19">
        <w:rPr>
          <w:sz w:val="28"/>
          <w:szCs w:val="28"/>
        </w:rPr>
        <w:t>the</w:t>
      </w:r>
      <w:r w:rsidRPr="00055E19">
        <w:rPr>
          <w:sz w:val="28"/>
          <w:szCs w:val="28"/>
        </w:rPr>
        <w:t xml:space="preserve"> item count reset back to one, so the player must restock their inventory with the </w:t>
      </w:r>
      <w:proofErr w:type="gramStart"/>
      <w:r w:rsidRPr="00055E19">
        <w:rPr>
          <w:sz w:val="28"/>
          <w:szCs w:val="28"/>
        </w:rPr>
        <w:t>new item</w:t>
      </w:r>
      <w:proofErr w:type="gramEnd"/>
      <w:r w:rsidRPr="00055E19">
        <w:rPr>
          <w:sz w:val="28"/>
          <w:szCs w:val="28"/>
        </w:rPr>
        <w:t xml:space="preserve">. </w:t>
      </w:r>
    </w:p>
    <w:p w14:paraId="04875D1B" w14:textId="77777777" w:rsidR="000D435F" w:rsidRPr="00055E19" w:rsidRDefault="000D435F" w:rsidP="00E1730A">
      <w:pPr>
        <w:rPr>
          <w:sz w:val="28"/>
          <w:szCs w:val="28"/>
        </w:rPr>
      </w:pPr>
    </w:p>
    <w:tbl>
      <w:tblPr>
        <w:tblStyle w:val="TableGrid"/>
        <w:tblW w:w="0" w:type="auto"/>
        <w:tblBorders>
          <w:top w:val="single" w:sz="24" w:space="0" w:color="009E03"/>
          <w:left w:val="single" w:sz="24" w:space="0" w:color="009E03"/>
          <w:bottom w:val="single" w:sz="24" w:space="0" w:color="009E03"/>
          <w:right w:val="single" w:sz="24" w:space="0" w:color="009E03"/>
          <w:insideH w:val="single" w:sz="24" w:space="0" w:color="009E03"/>
          <w:insideV w:val="single" w:sz="24" w:space="0" w:color="009E03"/>
        </w:tblBorders>
        <w:tblLook w:val="04A0" w:firstRow="1" w:lastRow="0" w:firstColumn="1" w:lastColumn="0" w:noHBand="0" w:noVBand="1"/>
      </w:tblPr>
      <w:tblGrid>
        <w:gridCol w:w="4481"/>
        <w:gridCol w:w="4485"/>
      </w:tblGrid>
      <w:tr w:rsidR="00053D36" w:rsidRPr="00055E19" w14:paraId="5EA7A444" w14:textId="77777777" w:rsidTr="00451B23">
        <w:tc>
          <w:tcPr>
            <w:tcW w:w="9016" w:type="dxa"/>
            <w:gridSpan w:val="2"/>
            <w:shd w:val="clear" w:color="auto" w:fill="FFF2CC"/>
          </w:tcPr>
          <w:p w14:paraId="4864D0B6" w14:textId="2DDB3C59" w:rsidR="00053D36" w:rsidRPr="0091005E" w:rsidRDefault="00053D36" w:rsidP="00055E19">
            <w:pPr>
              <w:jc w:val="center"/>
              <w:rPr>
                <w:b/>
                <w:bCs/>
                <w:sz w:val="40"/>
                <w:szCs w:val="40"/>
              </w:rPr>
            </w:pPr>
            <w:r w:rsidRPr="0091005E">
              <w:rPr>
                <w:b/>
                <w:bCs/>
                <w:sz w:val="40"/>
                <w:szCs w:val="40"/>
              </w:rPr>
              <w:t>Attack</w:t>
            </w:r>
            <w:r w:rsidR="00055E19" w:rsidRPr="0091005E">
              <w:rPr>
                <w:b/>
                <w:bCs/>
                <w:sz w:val="40"/>
                <w:szCs w:val="40"/>
              </w:rPr>
              <w:t>: all attacks are projectiles with varying effects</w:t>
            </w:r>
          </w:p>
        </w:tc>
      </w:tr>
      <w:tr w:rsidR="00053D36" w:rsidRPr="00055E19" w14:paraId="315933C1" w14:textId="77777777" w:rsidTr="00451B23">
        <w:tc>
          <w:tcPr>
            <w:tcW w:w="4508" w:type="dxa"/>
            <w:shd w:val="clear" w:color="auto" w:fill="FFF2CC"/>
            <w:vAlign w:val="center"/>
          </w:tcPr>
          <w:p w14:paraId="6055AFD9" w14:textId="0DFCAAE2" w:rsidR="00053D36" w:rsidRPr="00055E19" w:rsidRDefault="000D435F" w:rsidP="000D435F">
            <w:pPr>
              <w:jc w:val="center"/>
              <w:rPr>
                <w:sz w:val="28"/>
                <w:szCs w:val="28"/>
              </w:rPr>
            </w:pPr>
            <w:r w:rsidRPr="00055E19">
              <w:rPr>
                <w:noProof/>
                <w:sz w:val="28"/>
                <w:szCs w:val="28"/>
              </w:rPr>
              <w:drawing>
                <wp:inline distT="0" distB="0" distL="0" distR="0" wp14:anchorId="214D7713" wp14:editId="33DDC907">
                  <wp:extent cx="720000" cy="720000"/>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508" w:type="dxa"/>
            <w:shd w:val="clear" w:color="auto" w:fill="FFF2CC"/>
            <w:vAlign w:val="center"/>
          </w:tcPr>
          <w:p w14:paraId="52480E4B" w14:textId="0FAF36C7" w:rsidR="00053D36" w:rsidRPr="000D435F" w:rsidRDefault="00053D36" w:rsidP="0091005E">
            <w:pPr>
              <w:jc w:val="center"/>
              <w:rPr>
                <w:b/>
                <w:bCs/>
                <w:sz w:val="28"/>
                <w:szCs w:val="28"/>
              </w:rPr>
            </w:pPr>
            <w:r w:rsidRPr="000D435F">
              <w:rPr>
                <w:b/>
                <w:bCs/>
                <w:sz w:val="28"/>
                <w:szCs w:val="28"/>
              </w:rPr>
              <w:t>Hand sanitiser</w:t>
            </w:r>
            <w:r w:rsidR="00754D2C" w:rsidRPr="000D435F">
              <w:rPr>
                <w:b/>
                <w:bCs/>
                <w:sz w:val="28"/>
                <w:szCs w:val="28"/>
              </w:rPr>
              <w:t>: projectile that kills 1 enemy per shot</w:t>
            </w:r>
          </w:p>
        </w:tc>
      </w:tr>
      <w:tr w:rsidR="00053D36" w:rsidRPr="00055E19" w14:paraId="4ECE2F13" w14:textId="77777777" w:rsidTr="00451B23">
        <w:tc>
          <w:tcPr>
            <w:tcW w:w="4508" w:type="dxa"/>
            <w:shd w:val="clear" w:color="auto" w:fill="FFF2CC"/>
            <w:vAlign w:val="center"/>
          </w:tcPr>
          <w:p w14:paraId="46234B27" w14:textId="3F1EEF45" w:rsidR="00053D36" w:rsidRPr="00055E19" w:rsidRDefault="000D435F" w:rsidP="000D435F">
            <w:pPr>
              <w:jc w:val="center"/>
              <w:rPr>
                <w:sz w:val="28"/>
                <w:szCs w:val="28"/>
              </w:rPr>
            </w:pPr>
            <w:r w:rsidRPr="00055E19">
              <w:rPr>
                <w:noProof/>
                <w:sz w:val="28"/>
                <w:szCs w:val="28"/>
              </w:rPr>
              <w:drawing>
                <wp:inline distT="0" distB="0" distL="0" distR="0" wp14:anchorId="03584C12" wp14:editId="6D6B0EAD">
                  <wp:extent cx="720000" cy="720000"/>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508" w:type="dxa"/>
            <w:shd w:val="clear" w:color="auto" w:fill="FFF2CC"/>
            <w:vAlign w:val="center"/>
          </w:tcPr>
          <w:p w14:paraId="5307016A" w14:textId="26FCBCC9" w:rsidR="00053D36" w:rsidRPr="000D435F" w:rsidRDefault="00053D36" w:rsidP="0091005E">
            <w:pPr>
              <w:jc w:val="center"/>
              <w:rPr>
                <w:b/>
                <w:bCs/>
                <w:sz w:val="28"/>
                <w:szCs w:val="28"/>
              </w:rPr>
            </w:pPr>
            <w:r w:rsidRPr="000D435F">
              <w:rPr>
                <w:b/>
                <w:bCs/>
                <w:sz w:val="28"/>
                <w:szCs w:val="28"/>
              </w:rPr>
              <w:t>Cold &amp; flu tablets</w:t>
            </w:r>
            <w:r w:rsidR="00754D2C" w:rsidRPr="000D435F">
              <w:rPr>
                <w:b/>
                <w:bCs/>
                <w:sz w:val="28"/>
                <w:szCs w:val="28"/>
              </w:rPr>
              <w:t>: similar to the hand but with added splash damage</w:t>
            </w:r>
          </w:p>
        </w:tc>
      </w:tr>
      <w:tr w:rsidR="00053D36" w:rsidRPr="00055E19" w14:paraId="30CF1D24" w14:textId="77777777" w:rsidTr="00451B23">
        <w:tc>
          <w:tcPr>
            <w:tcW w:w="4508" w:type="dxa"/>
            <w:shd w:val="clear" w:color="auto" w:fill="FFF2CC"/>
            <w:vAlign w:val="center"/>
          </w:tcPr>
          <w:p w14:paraId="56F0D780" w14:textId="44CD34FE" w:rsidR="00053D36" w:rsidRPr="00055E19" w:rsidRDefault="000D435F" w:rsidP="000D435F">
            <w:pPr>
              <w:jc w:val="center"/>
              <w:rPr>
                <w:sz w:val="28"/>
                <w:szCs w:val="28"/>
              </w:rPr>
            </w:pPr>
            <w:r w:rsidRPr="00055E19">
              <w:rPr>
                <w:noProof/>
                <w:sz w:val="28"/>
                <w:szCs w:val="28"/>
              </w:rPr>
              <w:drawing>
                <wp:inline distT="0" distB="0" distL="0" distR="0" wp14:anchorId="2D8FA9FC" wp14:editId="7B78F3C6">
                  <wp:extent cx="720000" cy="720000"/>
                  <wp:effectExtent l="0" t="0" r="444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508" w:type="dxa"/>
            <w:shd w:val="clear" w:color="auto" w:fill="FFF2CC"/>
            <w:vAlign w:val="center"/>
          </w:tcPr>
          <w:p w14:paraId="70881D0B" w14:textId="7D6F669A" w:rsidR="00053D36" w:rsidRPr="000D435F" w:rsidRDefault="00053D36" w:rsidP="0091005E">
            <w:pPr>
              <w:jc w:val="center"/>
              <w:rPr>
                <w:b/>
                <w:bCs/>
                <w:sz w:val="28"/>
                <w:szCs w:val="28"/>
              </w:rPr>
            </w:pPr>
            <w:r w:rsidRPr="000D435F">
              <w:rPr>
                <w:b/>
                <w:bCs/>
                <w:sz w:val="28"/>
                <w:szCs w:val="28"/>
              </w:rPr>
              <w:t>Anit-biotics</w:t>
            </w:r>
            <w:r w:rsidR="00754D2C" w:rsidRPr="000D435F">
              <w:rPr>
                <w:b/>
                <w:bCs/>
                <w:sz w:val="28"/>
                <w:szCs w:val="28"/>
              </w:rPr>
              <w:t>: projectile that takes out multiple enemies.</w:t>
            </w:r>
          </w:p>
        </w:tc>
      </w:tr>
      <w:tr w:rsidR="00053D36" w:rsidRPr="00055E19" w14:paraId="33D75283" w14:textId="77777777" w:rsidTr="00451B23">
        <w:tc>
          <w:tcPr>
            <w:tcW w:w="9016" w:type="dxa"/>
            <w:gridSpan w:val="2"/>
            <w:shd w:val="clear" w:color="auto" w:fill="FFF2CC"/>
          </w:tcPr>
          <w:p w14:paraId="04225303" w14:textId="3FCF894E" w:rsidR="00053D36" w:rsidRPr="0091005E" w:rsidRDefault="00053D36" w:rsidP="00055E19">
            <w:pPr>
              <w:jc w:val="center"/>
              <w:rPr>
                <w:b/>
                <w:bCs/>
                <w:sz w:val="40"/>
                <w:szCs w:val="40"/>
              </w:rPr>
            </w:pPr>
            <w:r w:rsidRPr="0091005E">
              <w:rPr>
                <w:b/>
                <w:bCs/>
                <w:sz w:val="40"/>
                <w:szCs w:val="40"/>
              </w:rPr>
              <w:t>Defence</w:t>
            </w:r>
            <w:r w:rsidR="00055E19" w:rsidRPr="0091005E">
              <w:rPr>
                <w:b/>
                <w:bCs/>
                <w:sz w:val="40"/>
                <w:szCs w:val="40"/>
              </w:rPr>
              <w:t>: Temporarily prevent damage taken from enemies</w:t>
            </w:r>
          </w:p>
        </w:tc>
      </w:tr>
      <w:tr w:rsidR="00053D36" w:rsidRPr="00055E19" w14:paraId="222AB4D1" w14:textId="77777777" w:rsidTr="00451B23">
        <w:tc>
          <w:tcPr>
            <w:tcW w:w="4508" w:type="dxa"/>
            <w:shd w:val="clear" w:color="auto" w:fill="FFF2CC"/>
            <w:vAlign w:val="center"/>
          </w:tcPr>
          <w:p w14:paraId="66853CCF" w14:textId="0B1F24A3" w:rsidR="00053D36" w:rsidRPr="00055E19" w:rsidRDefault="000D435F" w:rsidP="000D435F">
            <w:pPr>
              <w:jc w:val="center"/>
              <w:rPr>
                <w:sz w:val="28"/>
                <w:szCs w:val="28"/>
              </w:rPr>
            </w:pPr>
            <w:r w:rsidRPr="00055E19">
              <w:rPr>
                <w:noProof/>
                <w:sz w:val="28"/>
                <w:szCs w:val="28"/>
              </w:rPr>
              <w:drawing>
                <wp:inline distT="0" distB="0" distL="0" distR="0" wp14:anchorId="37D01B2B" wp14:editId="45AF0E79">
                  <wp:extent cx="720000" cy="720000"/>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508" w:type="dxa"/>
            <w:shd w:val="clear" w:color="auto" w:fill="FFF2CC"/>
            <w:vAlign w:val="center"/>
          </w:tcPr>
          <w:p w14:paraId="207ACD82" w14:textId="6201B3DA" w:rsidR="00053D36" w:rsidRPr="000D435F" w:rsidRDefault="00053D36" w:rsidP="0091005E">
            <w:pPr>
              <w:jc w:val="center"/>
              <w:rPr>
                <w:b/>
                <w:bCs/>
                <w:sz w:val="28"/>
                <w:szCs w:val="28"/>
              </w:rPr>
            </w:pPr>
            <w:r w:rsidRPr="000D435F">
              <w:rPr>
                <w:b/>
                <w:bCs/>
                <w:sz w:val="28"/>
                <w:szCs w:val="28"/>
              </w:rPr>
              <w:t>Multivitamins</w:t>
            </w:r>
            <w:r w:rsidR="00754D2C" w:rsidRPr="000D435F">
              <w:rPr>
                <w:b/>
                <w:bCs/>
                <w:sz w:val="28"/>
                <w:szCs w:val="28"/>
              </w:rPr>
              <w:t>: defence that reduces enemy damage by half</w:t>
            </w:r>
          </w:p>
        </w:tc>
      </w:tr>
      <w:tr w:rsidR="00053D36" w:rsidRPr="00055E19" w14:paraId="3E8DF59A" w14:textId="77777777" w:rsidTr="00451B23">
        <w:tc>
          <w:tcPr>
            <w:tcW w:w="4508" w:type="dxa"/>
            <w:shd w:val="clear" w:color="auto" w:fill="FFF2CC"/>
            <w:vAlign w:val="center"/>
          </w:tcPr>
          <w:p w14:paraId="5B677F6E" w14:textId="7609616C" w:rsidR="00053D36" w:rsidRPr="00055E19" w:rsidRDefault="000D435F" w:rsidP="000D435F">
            <w:pPr>
              <w:jc w:val="center"/>
              <w:rPr>
                <w:sz w:val="28"/>
                <w:szCs w:val="28"/>
              </w:rPr>
            </w:pPr>
            <w:r w:rsidRPr="00055E19">
              <w:rPr>
                <w:noProof/>
                <w:sz w:val="28"/>
                <w:szCs w:val="28"/>
              </w:rPr>
              <w:drawing>
                <wp:inline distT="0" distB="0" distL="0" distR="0" wp14:anchorId="3CD8D77F" wp14:editId="65CFF57B">
                  <wp:extent cx="720000" cy="720000"/>
                  <wp:effectExtent l="0" t="0" r="444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508" w:type="dxa"/>
            <w:shd w:val="clear" w:color="auto" w:fill="FFF2CC"/>
            <w:vAlign w:val="center"/>
          </w:tcPr>
          <w:p w14:paraId="2C908012" w14:textId="688DA043" w:rsidR="00053D36" w:rsidRPr="000D435F" w:rsidRDefault="00053D36" w:rsidP="0091005E">
            <w:pPr>
              <w:jc w:val="center"/>
              <w:rPr>
                <w:b/>
                <w:bCs/>
                <w:sz w:val="28"/>
                <w:szCs w:val="28"/>
              </w:rPr>
            </w:pPr>
            <w:r w:rsidRPr="000D435F">
              <w:rPr>
                <w:b/>
                <w:bCs/>
                <w:sz w:val="28"/>
                <w:szCs w:val="28"/>
              </w:rPr>
              <w:t>Gloves</w:t>
            </w:r>
            <w:r w:rsidR="00754D2C" w:rsidRPr="000D435F">
              <w:rPr>
                <w:b/>
                <w:bCs/>
                <w:sz w:val="28"/>
                <w:szCs w:val="28"/>
              </w:rPr>
              <w:t xml:space="preserve">: </w:t>
            </w:r>
            <w:r w:rsidR="0091005E" w:rsidRPr="000D435F">
              <w:rPr>
                <w:b/>
                <w:bCs/>
                <w:sz w:val="28"/>
                <w:szCs w:val="28"/>
              </w:rPr>
              <w:t>creates a mini force-field around the player, keeping the enemy at bay</w:t>
            </w:r>
          </w:p>
        </w:tc>
      </w:tr>
      <w:tr w:rsidR="00053D36" w:rsidRPr="00055E19" w14:paraId="5DF303DA" w14:textId="77777777" w:rsidTr="00451B23">
        <w:tc>
          <w:tcPr>
            <w:tcW w:w="4508" w:type="dxa"/>
            <w:shd w:val="clear" w:color="auto" w:fill="FFF2CC"/>
            <w:vAlign w:val="center"/>
          </w:tcPr>
          <w:p w14:paraId="6713DE39" w14:textId="7ECF093F" w:rsidR="00053D36" w:rsidRPr="00055E19" w:rsidRDefault="000D435F" w:rsidP="000D435F">
            <w:pPr>
              <w:jc w:val="center"/>
              <w:rPr>
                <w:sz w:val="28"/>
                <w:szCs w:val="28"/>
              </w:rPr>
            </w:pPr>
            <w:r w:rsidRPr="00055E19">
              <w:rPr>
                <w:noProof/>
                <w:sz w:val="28"/>
                <w:szCs w:val="28"/>
              </w:rPr>
              <w:drawing>
                <wp:inline distT="0" distB="0" distL="0" distR="0" wp14:anchorId="16BF280F" wp14:editId="3E708C9C">
                  <wp:extent cx="720000" cy="720000"/>
                  <wp:effectExtent l="0" t="0" r="444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508" w:type="dxa"/>
            <w:shd w:val="clear" w:color="auto" w:fill="FFF2CC"/>
            <w:vAlign w:val="center"/>
          </w:tcPr>
          <w:p w14:paraId="00412347" w14:textId="6CA1F749" w:rsidR="00053D36" w:rsidRPr="000D435F" w:rsidRDefault="00053D36" w:rsidP="0091005E">
            <w:pPr>
              <w:jc w:val="center"/>
              <w:rPr>
                <w:b/>
                <w:bCs/>
                <w:sz w:val="28"/>
                <w:szCs w:val="28"/>
              </w:rPr>
            </w:pPr>
            <w:r w:rsidRPr="000D435F">
              <w:rPr>
                <w:b/>
                <w:bCs/>
                <w:sz w:val="28"/>
                <w:szCs w:val="28"/>
              </w:rPr>
              <w:t>Mask</w:t>
            </w:r>
            <w:r w:rsidR="0091005E" w:rsidRPr="000D435F">
              <w:rPr>
                <w:b/>
                <w:bCs/>
                <w:sz w:val="28"/>
                <w:szCs w:val="28"/>
              </w:rPr>
              <w:t xml:space="preserve">: Creates a larger force-field the damages enemies who </w:t>
            </w:r>
            <w:proofErr w:type="spellStart"/>
            <w:r w:rsidR="0091005E" w:rsidRPr="000D435F">
              <w:rPr>
                <w:b/>
                <w:bCs/>
                <w:sz w:val="28"/>
                <w:szCs w:val="28"/>
              </w:rPr>
              <w:t>com</w:t>
            </w:r>
            <w:proofErr w:type="spellEnd"/>
            <w:r w:rsidR="0091005E" w:rsidRPr="000D435F">
              <w:rPr>
                <w:b/>
                <w:bCs/>
                <w:sz w:val="28"/>
                <w:szCs w:val="28"/>
              </w:rPr>
              <w:t xml:space="preserve"> into contact with it</w:t>
            </w:r>
          </w:p>
        </w:tc>
      </w:tr>
      <w:tr w:rsidR="00053D36" w:rsidRPr="00055E19" w14:paraId="45A9C5EF" w14:textId="77777777" w:rsidTr="00451B23">
        <w:tc>
          <w:tcPr>
            <w:tcW w:w="9016" w:type="dxa"/>
            <w:gridSpan w:val="2"/>
            <w:shd w:val="clear" w:color="auto" w:fill="FFF2CC"/>
          </w:tcPr>
          <w:p w14:paraId="297341A3" w14:textId="57B428D2" w:rsidR="00053D36" w:rsidRPr="00055E19" w:rsidRDefault="00053D36" w:rsidP="00055E19">
            <w:pPr>
              <w:jc w:val="center"/>
              <w:rPr>
                <w:b/>
                <w:bCs/>
                <w:sz w:val="36"/>
                <w:szCs w:val="36"/>
              </w:rPr>
            </w:pPr>
            <w:r w:rsidRPr="0091005E">
              <w:rPr>
                <w:b/>
                <w:bCs/>
                <w:sz w:val="40"/>
                <w:szCs w:val="40"/>
              </w:rPr>
              <w:t>Healing</w:t>
            </w:r>
            <w:r w:rsidR="00055E19" w:rsidRPr="0091005E">
              <w:rPr>
                <w:b/>
                <w:bCs/>
                <w:sz w:val="40"/>
                <w:szCs w:val="40"/>
              </w:rPr>
              <w:t>: restore health lost</w:t>
            </w:r>
          </w:p>
        </w:tc>
      </w:tr>
      <w:tr w:rsidR="00053D36" w:rsidRPr="00055E19" w14:paraId="5E5DAE5C" w14:textId="77777777" w:rsidTr="00451B23">
        <w:tc>
          <w:tcPr>
            <w:tcW w:w="4508" w:type="dxa"/>
            <w:shd w:val="clear" w:color="auto" w:fill="FFF2CC"/>
            <w:vAlign w:val="center"/>
          </w:tcPr>
          <w:p w14:paraId="1D1B32C0" w14:textId="2836C809" w:rsidR="00053D36" w:rsidRPr="00055E19" w:rsidRDefault="000D435F" w:rsidP="000D435F">
            <w:pPr>
              <w:jc w:val="center"/>
              <w:rPr>
                <w:sz w:val="28"/>
                <w:szCs w:val="28"/>
              </w:rPr>
            </w:pPr>
            <w:r w:rsidRPr="00055E19">
              <w:rPr>
                <w:noProof/>
                <w:sz w:val="28"/>
                <w:szCs w:val="28"/>
              </w:rPr>
              <w:drawing>
                <wp:inline distT="0" distB="0" distL="0" distR="0" wp14:anchorId="1AC57C0E" wp14:editId="2534E4C7">
                  <wp:extent cx="720000" cy="720000"/>
                  <wp:effectExtent l="0" t="0" r="444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508" w:type="dxa"/>
            <w:shd w:val="clear" w:color="auto" w:fill="FFF2CC"/>
            <w:vAlign w:val="center"/>
          </w:tcPr>
          <w:p w14:paraId="3776A9D2" w14:textId="68CCE435" w:rsidR="00053D36" w:rsidRPr="000D435F" w:rsidRDefault="00053D36" w:rsidP="0091005E">
            <w:pPr>
              <w:jc w:val="center"/>
              <w:rPr>
                <w:b/>
                <w:bCs/>
                <w:sz w:val="28"/>
                <w:szCs w:val="28"/>
              </w:rPr>
            </w:pPr>
            <w:r w:rsidRPr="000D435F">
              <w:rPr>
                <w:b/>
                <w:bCs/>
                <w:sz w:val="28"/>
                <w:szCs w:val="28"/>
              </w:rPr>
              <w:t>Food</w:t>
            </w:r>
            <w:r w:rsidR="0091005E" w:rsidRPr="000D435F">
              <w:rPr>
                <w:b/>
                <w:bCs/>
                <w:sz w:val="28"/>
                <w:szCs w:val="28"/>
              </w:rPr>
              <w:t>: heals 25% player HP</w:t>
            </w:r>
          </w:p>
        </w:tc>
      </w:tr>
      <w:tr w:rsidR="00053D36" w:rsidRPr="00055E19" w14:paraId="5F65EF85" w14:textId="77777777" w:rsidTr="00451B23">
        <w:tc>
          <w:tcPr>
            <w:tcW w:w="4508" w:type="dxa"/>
            <w:shd w:val="clear" w:color="auto" w:fill="FFF2CC"/>
            <w:vAlign w:val="center"/>
          </w:tcPr>
          <w:p w14:paraId="4AF6EDCA" w14:textId="0ED1B958" w:rsidR="00053D36" w:rsidRPr="00055E19" w:rsidRDefault="000D435F" w:rsidP="000D435F">
            <w:pPr>
              <w:jc w:val="center"/>
              <w:rPr>
                <w:sz w:val="28"/>
                <w:szCs w:val="28"/>
              </w:rPr>
            </w:pPr>
            <w:r w:rsidRPr="00055E19">
              <w:rPr>
                <w:noProof/>
                <w:sz w:val="28"/>
                <w:szCs w:val="28"/>
              </w:rPr>
              <w:lastRenderedPageBreak/>
              <w:drawing>
                <wp:inline distT="0" distB="0" distL="0" distR="0" wp14:anchorId="0C5978DD" wp14:editId="5F7E6411">
                  <wp:extent cx="720000" cy="720000"/>
                  <wp:effectExtent l="0" t="0" r="444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508" w:type="dxa"/>
            <w:shd w:val="clear" w:color="auto" w:fill="FFF2CC"/>
            <w:vAlign w:val="center"/>
          </w:tcPr>
          <w:p w14:paraId="7E0D4D93" w14:textId="2D888500" w:rsidR="00053D36" w:rsidRPr="000D435F" w:rsidRDefault="00053D36" w:rsidP="0091005E">
            <w:pPr>
              <w:jc w:val="center"/>
              <w:rPr>
                <w:b/>
                <w:bCs/>
                <w:sz w:val="28"/>
                <w:szCs w:val="28"/>
              </w:rPr>
            </w:pPr>
            <w:r w:rsidRPr="000D435F">
              <w:rPr>
                <w:b/>
                <w:bCs/>
                <w:sz w:val="28"/>
                <w:szCs w:val="28"/>
              </w:rPr>
              <w:t>Plasters</w:t>
            </w:r>
            <w:r w:rsidR="0091005E" w:rsidRPr="000D435F">
              <w:rPr>
                <w:b/>
                <w:bCs/>
                <w:sz w:val="28"/>
                <w:szCs w:val="28"/>
              </w:rPr>
              <w:t>: heals 50% player HP</w:t>
            </w:r>
          </w:p>
        </w:tc>
      </w:tr>
      <w:tr w:rsidR="00053D36" w:rsidRPr="00055E19" w14:paraId="25B4524A" w14:textId="77777777" w:rsidTr="00451B23">
        <w:tc>
          <w:tcPr>
            <w:tcW w:w="4508" w:type="dxa"/>
            <w:shd w:val="clear" w:color="auto" w:fill="FFF2CC"/>
            <w:vAlign w:val="center"/>
          </w:tcPr>
          <w:p w14:paraId="64A2A98A" w14:textId="4B3CD45A" w:rsidR="00053D36" w:rsidRPr="00055E19" w:rsidRDefault="000D435F" w:rsidP="000D435F">
            <w:pPr>
              <w:jc w:val="center"/>
              <w:rPr>
                <w:sz w:val="28"/>
                <w:szCs w:val="28"/>
              </w:rPr>
            </w:pPr>
            <w:r w:rsidRPr="00055E19">
              <w:rPr>
                <w:noProof/>
                <w:sz w:val="28"/>
                <w:szCs w:val="28"/>
              </w:rPr>
              <w:drawing>
                <wp:inline distT="0" distB="0" distL="0" distR="0" wp14:anchorId="10830D9E" wp14:editId="0EAE2E8F">
                  <wp:extent cx="720000" cy="720000"/>
                  <wp:effectExtent l="0" t="0" r="444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508" w:type="dxa"/>
            <w:shd w:val="clear" w:color="auto" w:fill="FFF2CC"/>
            <w:vAlign w:val="center"/>
          </w:tcPr>
          <w:p w14:paraId="4F4F065F" w14:textId="03EB3527" w:rsidR="00053D36" w:rsidRPr="000D435F" w:rsidRDefault="00053D36" w:rsidP="0091005E">
            <w:pPr>
              <w:jc w:val="center"/>
              <w:rPr>
                <w:b/>
                <w:bCs/>
                <w:sz w:val="28"/>
                <w:szCs w:val="28"/>
              </w:rPr>
            </w:pPr>
            <w:r w:rsidRPr="000D435F">
              <w:rPr>
                <w:b/>
                <w:bCs/>
                <w:sz w:val="28"/>
                <w:szCs w:val="28"/>
              </w:rPr>
              <w:t>Full first aid kit</w:t>
            </w:r>
            <w:r w:rsidR="0091005E" w:rsidRPr="000D435F">
              <w:rPr>
                <w:b/>
                <w:bCs/>
                <w:sz w:val="28"/>
                <w:szCs w:val="28"/>
              </w:rPr>
              <w:t>: heals 100% player HP</w:t>
            </w:r>
          </w:p>
        </w:tc>
      </w:tr>
      <w:tr w:rsidR="00053D36" w:rsidRPr="00055E19" w14:paraId="5BB92712" w14:textId="77777777" w:rsidTr="00451B23">
        <w:tc>
          <w:tcPr>
            <w:tcW w:w="9016" w:type="dxa"/>
            <w:gridSpan w:val="2"/>
            <w:shd w:val="clear" w:color="auto" w:fill="FFF2CC"/>
          </w:tcPr>
          <w:p w14:paraId="67239933" w14:textId="5AD5A4FE" w:rsidR="00053D36" w:rsidRPr="00055E19" w:rsidRDefault="00053D36" w:rsidP="00055E19">
            <w:pPr>
              <w:jc w:val="center"/>
              <w:rPr>
                <w:b/>
                <w:bCs/>
                <w:sz w:val="36"/>
                <w:szCs w:val="36"/>
              </w:rPr>
            </w:pPr>
            <w:r w:rsidRPr="0091005E">
              <w:rPr>
                <w:b/>
                <w:bCs/>
                <w:sz w:val="40"/>
                <w:szCs w:val="40"/>
              </w:rPr>
              <w:t>Bonus</w:t>
            </w:r>
            <w:r w:rsidR="00055E19" w:rsidRPr="0091005E">
              <w:rPr>
                <w:b/>
                <w:bCs/>
                <w:sz w:val="40"/>
                <w:szCs w:val="40"/>
              </w:rPr>
              <w:t>: temporary buffs</w:t>
            </w:r>
          </w:p>
        </w:tc>
      </w:tr>
      <w:tr w:rsidR="00053D36" w:rsidRPr="00055E19" w14:paraId="79CC71C3" w14:textId="77777777" w:rsidTr="00451B23">
        <w:tc>
          <w:tcPr>
            <w:tcW w:w="4508" w:type="dxa"/>
            <w:shd w:val="clear" w:color="auto" w:fill="FFF2CC"/>
            <w:vAlign w:val="center"/>
          </w:tcPr>
          <w:p w14:paraId="691CCCCE" w14:textId="7FADEA13" w:rsidR="00055E19" w:rsidRPr="00055E19" w:rsidRDefault="000D435F" w:rsidP="000D435F">
            <w:pPr>
              <w:jc w:val="center"/>
              <w:rPr>
                <w:sz w:val="28"/>
                <w:szCs w:val="28"/>
              </w:rPr>
            </w:pPr>
            <w:r w:rsidRPr="00055E19">
              <w:rPr>
                <w:noProof/>
                <w:sz w:val="28"/>
                <w:szCs w:val="28"/>
              </w:rPr>
              <w:drawing>
                <wp:inline distT="0" distB="0" distL="0" distR="0" wp14:anchorId="44C5F563" wp14:editId="7963AB42">
                  <wp:extent cx="720000" cy="720000"/>
                  <wp:effectExtent l="0" t="0" r="444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508" w:type="dxa"/>
            <w:shd w:val="clear" w:color="auto" w:fill="FFF2CC"/>
            <w:vAlign w:val="center"/>
          </w:tcPr>
          <w:p w14:paraId="10E9F0ED" w14:textId="6A04DE27" w:rsidR="00053D36" w:rsidRPr="000D435F" w:rsidRDefault="00053D36" w:rsidP="0091005E">
            <w:pPr>
              <w:jc w:val="center"/>
              <w:rPr>
                <w:b/>
                <w:bCs/>
                <w:sz w:val="28"/>
                <w:szCs w:val="28"/>
              </w:rPr>
            </w:pPr>
            <w:r w:rsidRPr="000D435F">
              <w:rPr>
                <w:b/>
                <w:bCs/>
                <w:sz w:val="28"/>
                <w:szCs w:val="28"/>
              </w:rPr>
              <w:t>Vaccine: attack x2 (temporary)</w:t>
            </w:r>
          </w:p>
        </w:tc>
      </w:tr>
      <w:tr w:rsidR="00053D36" w:rsidRPr="00055E19" w14:paraId="6ACF74C9" w14:textId="77777777" w:rsidTr="00451B23">
        <w:tc>
          <w:tcPr>
            <w:tcW w:w="4508" w:type="dxa"/>
            <w:shd w:val="clear" w:color="auto" w:fill="FFF2CC"/>
            <w:vAlign w:val="center"/>
          </w:tcPr>
          <w:p w14:paraId="3335327D" w14:textId="196D2779" w:rsidR="00055E19" w:rsidRPr="00055E19" w:rsidRDefault="000D435F" w:rsidP="000D435F">
            <w:pPr>
              <w:jc w:val="center"/>
              <w:rPr>
                <w:sz w:val="28"/>
                <w:szCs w:val="28"/>
              </w:rPr>
            </w:pPr>
            <w:r w:rsidRPr="00055E19">
              <w:rPr>
                <w:noProof/>
                <w:sz w:val="28"/>
                <w:szCs w:val="28"/>
              </w:rPr>
              <w:drawing>
                <wp:inline distT="0" distB="0" distL="0" distR="0" wp14:anchorId="01CE98F2" wp14:editId="6DCE2BA4">
                  <wp:extent cx="720000" cy="720000"/>
                  <wp:effectExtent l="0" t="0" r="444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4508" w:type="dxa"/>
            <w:shd w:val="clear" w:color="auto" w:fill="FFF2CC"/>
            <w:vAlign w:val="center"/>
          </w:tcPr>
          <w:p w14:paraId="1ADEA793" w14:textId="5BDA5A4B" w:rsidR="00053D36" w:rsidRPr="000D435F" w:rsidRDefault="00053D36" w:rsidP="0091005E">
            <w:pPr>
              <w:jc w:val="center"/>
              <w:rPr>
                <w:b/>
                <w:bCs/>
                <w:sz w:val="28"/>
                <w:szCs w:val="28"/>
              </w:rPr>
            </w:pPr>
            <w:r w:rsidRPr="000D435F">
              <w:rPr>
                <w:b/>
                <w:bCs/>
                <w:sz w:val="28"/>
                <w:szCs w:val="28"/>
              </w:rPr>
              <w:t>Hazmat suit: defence x2 (temporary)</w:t>
            </w:r>
          </w:p>
        </w:tc>
      </w:tr>
    </w:tbl>
    <w:p w14:paraId="53EBF5D5" w14:textId="32E8095F" w:rsidR="00D42A65" w:rsidRDefault="00D42A65" w:rsidP="00D42A65">
      <w:pPr>
        <w:rPr>
          <w:sz w:val="28"/>
          <w:szCs w:val="28"/>
        </w:rPr>
      </w:pPr>
    </w:p>
    <w:p w14:paraId="0ABC4E64" w14:textId="56C861C7" w:rsidR="001A1BE0" w:rsidRPr="00055E19" w:rsidRDefault="001A1BE0" w:rsidP="00D42A65">
      <w:pPr>
        <w:rPr>
          <w:sz w:val="28"/>
          <w:szCs w:val="28"/>
        </w:rPr>
      </w:pPr>
      <w:r>
        <w:rPr>
          <w:noProof/>
          <w:sz w:val="28"/>
          <w:szCs w:val="28"/>
        </w:rPr>
        <w:drawing>
          <wp:inline distT="0" distB="0" distL="0" distR="0" wp14:anchorId="3A6A8E57" wp14:editId="44EB4268">
            <wp:extent cx="5725795" cy="2764972"/>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31353"/>
                    <a:stretch/>
                  </pic:blipFill>
                  <pic:spPr bwMode="auto">
                    <a:xfrm>
                      <a:off x="0" y="0"/>
                      <a:ext cx="5725795" cy="2764972"/>
                    </a:xfrm>
                    <a:prstGeom prst="rect">
                      <a:avLst/>
                    </a:prstGeom>
                    <a:noFill/>
                    <a:ln>
                      <a:noFill/>
                    </a:ln>
                    <a:extLst>
                      <a:ext uri="{53640926-AAD7-44D8-BBD7-CCE9431645EC}">
                        <a14:shadowObscured xmlns:a14="http://schemas.microsoft.com/office/drawing/2010/main"/>
                      </a:ext>
                    </a:extLst>
                  </pic:spPr>
                </pic:pic>
              </a:graphicData>
            </a:graphic>
          </wp:inline>
        </w:drawing>
      </w:r>
    </w:p>
    <w:p w14:paraId="36F96F38" w14:textId="77777777" w:rsidR="001A1BE0" w:rsidRDefault="001A1BE0" w:rsidP="0066078A">
      <w:pPr>
        <w:rPr>
          <w:sz w:val="28"/>
          <w:szCs w:val="28"/>
          <w:u w:val="single"/>
        </w:rPr>
      </w:pPr>
    </w:p>
    <w:p w14:paraId="6703BF07" w14:textId="105F66DA" w:rsidR="000B60EB" w:rsidRPr="00055E19" w:rsidRDefault="0066078A" w:rsidP="0066078A">
      <w:pPr>
        <w:rPr>
          <w:sz w:val="28"/>
          <w:szCs w:val="28"/>
          <w:u w:val="single"/>
        </w:rPr>
      </w:pPr>
      <w:r w:rsidRPr="00055E19">
        <w:rPr>
          <w:sz w:val="28"/>
          <w:szCs w:val="28"/>
          <w:u w:val="single"/>
        </w:rPr>
        <w:t>Enemies</w:t>
      </w:r>
      <w:r w:rsidR="001B3832" w:rsidRPr="00055E19">
        <w:rPr>
          <w:sz w:val="28"/>
          <w:szCs w:val="28"/>
          <w:u w:val="single"/>
        </w:rPr>
        <w:t xml:space="preserve"> and NPCs</w:t>
      </w:r>
      <w:r w:rsidRPr="00055E19">
        <w:rPr>
          <w:sz w:val="28"/>
          <w:szCs w:val="28"/>
          <w:u w:val="single"/>
        </w:rPr>
        <w:t>:</w:t>
      </w:r>
    </w:p>
    <w:p w14:paraId="05654171" w14:textId="31007E53" w:rsidR="00D42A65" w:rsidRPr="00055E19" w:rsidRDefault="00D42A65" w:rsidP="0066078A">
      <w:pPr>
        <w:rPr>
          <w:sz w:val="28"/>
          <w:szCs w:val="28"/>
        </w:rPr>
      </w:pPr>
      <w:r w:rsidRPr="00055E19">
        <w:rPr>
          <w:sz w:val="28"/>
          <w:szCs w:val="28"/>
        </w:rPr>
        <w:t>The NPC’s added to this game are there to give the player some competition and drive in the fact that the player needs to remain on the go for the duration of the platforming section. Like the player, the NPC’s can collect items</w:t>
      </w:r>
      <w:r w:rsidR="009C5421" w:rsidRPr="00055E19">
        <w:rPr>
          <w:sz w:val="28"/>
          <w:szCs w:val="28"/>
        </w:rPr>
        <w:t xml:space="preserve"> and used buffs, but only take 1 category of item</w:t>
      </w:r>
      <w:r w:rsidR="00611AF1" w:rsidRPr="00055E19">
        <w:rPr>
          <w:sz w:val="28"/>
          <w:szCs w:val="28"/>
        </w:rPr>
        <w:t>.</w:t>
      </w:r>
    </w:p>
    <w:p w14:paraId="643E4469" w14:textId="7AFB09B2" w:rsidR="000700CD" w:rsidRDefault="000700CD" w:rsidP="0066078A">
      <w:pPr>
        <w:rPr>
          <w:sz w:val="28"/>
          <w:szCs w:val="28"/>
          <w:u w:val="single"/>
        </w:rPr>
      </w:pPr>
      <w:r w:rsidRPr="00055E19">
        <w:rPr>
          <w:sz w:val="28"/>
          <w:szCs w:val="28"/>
          <w:u w:val="single"/>
        </w:rPr>
        <w:lastRenderedPageBreak/>
        <w:t>NPC’s</w:t>
      </w:r>
    </w:p>
    <w:tbl>
      <w:tblPr>
        <w:tblStyle w:val="TableGrid"/>
        <w:tblW w:w="0" w:type="auto"/>
        <w:tblBorders>
          <w:top w:val="single" w:sz="24" w:space="0" w:color="009E03"/>
          <w:left w:val="single" w:sz="24" w:space="0" w:color="009E03"/>
          <w:bottom w:val="single" w:sz="24" w:space="0" w:color="009E03"/>
          <w:right w:val="single" w:sz="24" w:space="0" w:color="009E03"/>
          <w:insideH w:val="single" w:sz="24" w:space="0" w:color="009E03"/>
          <w:insideV w:val="single" w:sz="24" w:space="0" w:color="009E03"/>
        </w:tblBorders>
        <w:tblLook w:val="04A0" w:firstRow="1" w:lastRow="0" w:firstColumn="1" w:lastColumn="0" w:noHBand="0" w:noVBand="1"/>
      </w:tblPr>
      <w:tblGrid>
        <w:gridCol w:w="4483"/>
        <w:gridCol w:w="4483"/>
      </w:tblGrid>
      <w:tr w:rsidR="005C463D" w:rsidRPr="005C463D" w14:paraId="2B59EEDF" w14:textId="77777777" w:rsidTr="007B52E2">
        <w:tc>
          <w:tcPr>
            <w:tcW w:w="4483" w:type="dxa"/>
            <w:shd w:val="clear" w:color="auto" w:fill="FFF2CC"/>
            <w:vAlign w:val="center"/>
          </w:tcPr>
          <w:p w14:paraId="3A8113DC" w14:textId="09A34F97" w:rsidR="005C463D" w:rsidRPr="005C463D" w:rsidRDefault="007B52E2" w:rsidP="007B52E2">
            <w:pPr>
              <w:jc w:val="center"/>
              <w:rPr>
                <w:b/>
                <w:bCs/>
                <w:sz w:val="36"/>
                <w:szCs w:val="36"/>
              </w:rPr>
            </w:pPr>
            <w:r>
              <w:rPr>
                <w:b/>
                <w:bCs/>
                <w:noProof/>
                <w:sz w:val="36"/>
                <w:szCs w:val="36"/>
              </w:rPr>
              <w:drawing>
                <wp:inline distT="0" distB="0" distL="0" distR="0" wp14:anchorId="056DEEA6" wp14:editId="255D2E75">
                  <wp:extent cx="900000" cy="90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tc>
        <w:tc>
          <w:tcPr>
            <w:tcW w:w="4483" w:type="dxa"/>
            <w:shd w:val="clear" w:color="auto" w:fill="FFF2CC"/>
            <w:vAlign w:val="center"/>
          </w:tcPr>
          <w:p w14:paraId="04E39F10" w14:textId="74FCDB5A" w:rsidR="005C463D" w:rsidRPr="000D435F" w:rsidRDefault="005C463D" w:rsidP="002437AA">
            <w:pPr>
              <w:jc w:val="center"/>
              <w:rPr>
                <w:b/>
                <w:bCs/>
                <w:sz w:val="28"/>
                <w:szCs w:val="28"/>
              </w:rPr>
            </w:pPr>
            <w:r w:rsidRPr="000D435F">
              <w:rPr>
                <w:b/>
                <w:bCs/>
                <w:sz w:val="28"/>
                <w:szCs w:val="28"/>
              </w:rPr>
              <w:t>Old lady: takes defence items</w:t>
            </w:r>
          </w:p>
        </w:tc>
      </w:tr>
      <w:tr w:rsidR="005C463D" w:rsidRPr="005C463D" w14:paraId="1DF40B55" w14:textId="77777777" w:rsidTr="007B52E2">
        <w:tc>
          <w:tcPr>
            <w:tcW w:w="4483" w:type="dxa"/>
            <w:shd w:val="clear" w:color="auto" w:fill="FFF2CC"/>
            <w:vAlign w:val="center"/>
          </w:tcPr>
          <w:p w14:paraId="342DB47C" w14:textId="661B5573" w:rsidR="002437AA" w:rsidRPr="005C463D" w:rsidRDefault="007B52E2" w:rsidP="007B52E2">
            <w:pPr>
              <w:jc w:val="center"/>
              <w:rPr>
                <w:b/>
                <w:bCs/>
                <w:sz w:val="36"/>
                <w:szCs w:val="36"/>
              </w:rPr>
            </w:pPr>
            <w:r>
              <w:rPr>
                <w:noProof/>
              </w:rPr>
              <w:drawing>
                <wp:inline distT="0" distB="0" distL="0" distR="0" wp14:anchorId="19C9022A" wp14:editId="2FDD92EA">
                  <wp:extent cx="900000" cy="90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tc>
        <w:tc>
          <w:tcPr>
            <w:tcW w:w="4483" w:type="dxa"/>
            <w:shd w:val="clear" w:color="auto" w:fill="FFF2CC"/>
            <w:vAlign w:val="center"/>
          </w:tcPr>
          <w:p w14:paraId="5871B9DC" w14:textId="1E1E1CFC" w:rsidR="005C463D" w:rsidRPr="000D435F" w:rsidRDefault="002437AA" w:rsidP="007B52E2">
            <w:pPr>
              <w:jc w:val="center"/>
              <w:rPr>
                <w:b/>
                <w:bCs/>
                <w:sz w:val="28"/>
                <w:szCs w:val="28"/>
              </w:rPr>
            </w:pPr>
            <w:r w:rsidRPr="000D435F">
              <w:rPr>
                <w:b/>
                <w:bCs/>
                <w:sz w:val="28"/>
                <w:szCs w:val="28"/>
              </w:rPr>
              <w:t>Karen: takes attack items</w:t>
            </w:r>
          </w:p>
        </w:tc>
      </w:tr>
      <w:tr w:rsidR="005C463D" w:rsidRPr="005C463D" w14:paraId="1121D1C8" w14:textId="77777777" w:rsidTr="002437AA">
        <w:tc>
          <w:tcPr>
            <w:tcW w:w="4483" w:type="dxa"/>
            <w:shd w:val="clear" w:color="auto" w:fill="FFF2CC"/>
            <w:vAlign w:val="center"/>
          </w:tcPr>
          <w:p w14:paraId="366390A0" w14:textId="229952F0" w:rsidR="002437AA" w:rsidRPr="005C463D" w:rsidRDefault="007B52E2" w:rsidP="007B52E2">
            <w:pPr>
              <w:jc w:val="center"/>
              <w:rPr>
                <w:b/>
                <w:bCs/>
                <w:sz w:val="36"/>
                <w:szCs w:val="36"/>
              </w:rPr>
            </w:pPr>
            <w:r>
              <w:rPr>
                <w:noProof/>
              </w:rPr>
              <w:drawing>
                <wp:inline distT="0" distB="0" distL="0" distR="0" wp14:anchorId="178E1BD4" wp14:editId="2D63F96A">
                  <wp:extent cx="900000" cy="90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tc>
        <w:tc>
          <w:tcPr>
            <w:tcW w:w="4483" w:type="dxa"/>
            <w:shd w:val="clear" w:color="auto" w:fill="FFF2CC"/>
            <w:vAlign w:val="center"/>
          </w:tcPr>
          <w:p w14:paraId="24B00E50" w14:textId="6FA26FCC" w:rsidR="002437AA" w:rsidRPr="000D435F" w:rsidRDefault="002437AA" w:rsidP="002437AA">
            <w:pPr>
              <w:jc w:val="center"/>
              <w:rPr>
                <w:b/>
                <w:bCs/>
                <w:sz w:val="28"/>
                <w:szCs w:val="28"/>
              </w:rPr>
            </w:pPr>
            <w:r w:rsidRPr="000D435F">
              <w:rPr>
                <w:b/>
                <w:bCs/>
                <w:sz w:val="28"/>
                <w:szCs w:val="28"/>
              </w:rPr>
              <w:t>Fat man: take shealing items</w:t>
            </w:r>
          </w:p>
        </w:tc>
      </w:tr>
      <w:tr w:rsidR="005C463D" w:rsidRPr="005C463D" w14:paraId="1966EAB7" w14:textId="77777777" w:rsidTr="002437AA">
        <w:tc>
          <w:tcPr>
            <w:tcW w:w="4483" w:type="dxa"/>
            <w:shd w:val="clear" w:color="auto" w:fill="FFF2CC"/>
            <w:vAlign w:val="center"/>
          </w:tcPr>
          <w:p w14:paraId="724557CA" w14:textId="77777777" w:rsidR="005C463D" w:rsidRDefault="005C463D" w:rsidP="005C463D">
            <w:pPr>
              <w:jc w:val="center"/>
              <w:rPr>
                <w:b/>
                <w:bCs/>
                <w:sz w:val="36"/>
                <w:szCs w:val="36"/>
              </w:rPr>
            </w:pPr>
          </w:p>
          <w:p w14:paraId="59799A68" w14:textId="52506BD3" w:rsidR="002437AA" w:rsidRPr="005C463D" w:rsidRDefault="002437AA" w:rsidP="005C463D">
            <w:pPr>
              <w:jc w:val="center"/>
              <w:rPr>
                <w:b/>
                <w:bCs/>
                <w:sz w:val="36"/>
                <w:szCs w:val="36"/>
              </w:rPr>
            </w:pPr>
          </w:p>
        </w:tc>
        <w:tc>
          <w:tcPr>
            <w:tcW w:w="4483" w:type="dxa"/>
            <w:shd w:val="clear" w:color="auto" w:fill="FFF2CC"/>
            <w:vAlign w:val="center"/>
          </w:tcPr>
          <w:p w14:paraId="77BCF007" w14:textId="77777777" w:rsidR="002437AA" w:rsidRDefault="002437AA" w:rsidP="002437AA">
            <w:pPr>
              <w:jc w:val="center"/>
              <w:rPr>
                <w:b/>
                <w:bCs/>
                <w:sz w:val="28"/>
                <w:szCs w:val="28"/>
              </w:rPr>
            </w:pPr>
            <w:r w:rsidRPr="000D435F">
              <w:rPr>
                <w:b/>
                <w:bCs/>
                <w:sz w:val="28"/>
                <w:szCs w:val="28"/>
              </w:rPr>
              <w:t>Hipster: takes bonus’</w:t>
            </w:r>
          </w:p>
          <w:p w14:paraId="29255CD4" w14:textId="65EC4BD1" w:rsidR="002437AA" w:rsidRPr="000D435F" w:rsidRDefault="002437AA" w:rsidP="002437AA">
            <w:pPr>
              <w:jc w:val="center"/>
              <w:rPr>
                <w:b/>
                <w:bCs/>
                <w:sz w:val="28"/>
                <w:szCs w:val="28"/>
              </w:rPr>
            </w:pPr>
          </w:p>
        </w:tc>
      </w:tr>
    </w:tbl>
    <w:p w14:paraId="6D8AFB2F" w14:textId="77777777" w:rsidR="00611AF1" w:rsidRPr="005C463D" w:rsidRDefault="00611AF1" w:rsidP="005C463D">
      <w:pPr>
        <w:rPr>
          <w:sz w:val="28"/>
          <w:szCs w:val="28"/>
          <w:u w:val="single"/>
        </w:rPr>
      </w:pPr>
    </w:p>
    <w:p w14:paraId="621561E8" w14:textId="07825F94" w:rsidR="001B561D" w:rsidRPr="00055E19" w:rsidRDefault="00611AF1" w:rsidP="005529CA">
      <w:pPr>
        <w:rPr>
          <w:sz w:val="28"/>
          <w:szCs w:val="28"/>
        </w:rPr>
      </w:pPr>
      <w:r w:rsidRPr="00055E19">
        <w:rPr>
          <w:sz w:val="28"/>
          <w:szCs w:val="28"/>
        </w:rPr>
        <w:t>The enemies of the game are only par</w:t>
      </w:r>
      <w:r w:rsidR="005529CA" w:rsidRPr="00055E19">
        <w:rPr>
          <w:sz w:val="28"/>
          <w:szCs w:val="28"/>
        </w:rPr>
        <w:t xml:space="preserve">t of the wave defence for good reason, with </w:t>
      </w:r>
      <w:r w:rsidR="002264A5" w:rsidRPr="00055E19">
        <w:rPr>
          <w:sz w:val="28"/>
          <w:szCs w:val="28"/>
        </w:rPr>
        <w:t>its’</w:t>
      </w:r>
      <w:r w:rsidR="005529CA" w:rsidRPr="00055E19">
        <w:rPr>
          <w:sz w:val="28"/>
          <w:szCs w:val="28"/>
        </w:rPr>
        <w:t xml:space="preserve"> creating being inspired by the waves of lockdowns and infection rate spikes</w:t>
      </w:r>
      <w:r w:rsidR="002264A5" w:rsidRPr="00055E19">
        <w:rPr>
          <w:sz w:val="28"/>
          <w:szCs w:val="28"/>
        </w:rPr>
        <w:t xml:space="preserve">, coupled with the </w:t>
      </w:r>
      <w:proofErr w:type="gramStart"/>
      <w:r w:rsidR="002264A5" w:rsidRPr="00055E19">
        <w:rPr>
          <w:sz w:val="28"/>
          <w:szCs w:val="28"/>
        </w:rPr>
        <w:t>discovery</w:t>
      </w:r>
      <w:proofErr w:type="gramEnd"/>
      <w:r w:rsidR="002264A5" w:rsidRPr="00055E19">
        <w:rPr>
          <w:sz w:val="28"/>
          <w:szCs w:val="28"/>
        </w:rPr>
        <w:t xml:space="preserve"> and spread of various new strains.</w:t>
      </w:r>
    </w:p>
    <w:p w14:paraId="2F9953AF" w14:textId="31E38474" w:rsidR="000700CD" w:rsidRDefault="000700CD" w:rsidP="005529CA">
      <w:pPr>
        <w:rPr>
          <w:sz w:val="28"/>
          <w:szCs w:val="28"/>
          <w:u w:val="single"/>
        </w:rPr>
      </w:pPr>
      <w:r w:rsidRPr="00055E19">
        <w:rPr>
          <w:sz w:val="28"/>
          <w:szCs w:val="28"/>
          <w:u w:val="single"/>
        </w:rPr>
        <w:t>Enemies</w:t>
      </w:r>
    </w:p>
    <w:tbl>
      <w:tblPr>
        <w:tblStyle w:val="TableGrid"/>
        <w:tblW w:w="0" w:type="auto"/>
        <w:tblBorders>
          <w:top w:val="single" w:sz="24" w:space="0" w:color="009E03"/>
          <w:left w:val="single" w:sz="24" w:space="0" w:color="009E03"/>
          <w:bottom w:val="single" w:sz="24" w:space="0" w:color="009E03"/>
          <w:right w:val="single" w:sz="24" w:space="0" w:color="009E03"/>
          <w:insideH w:val="single" w:sz="24" w:space="0" w:color="009E03"/>
          <w:insideV w:val="single" w:sz="24" w:space="0" w:color="009E03"/>
        </w:tblBorders>
        <w:tblLook w:val="04A0" w:firstRow="1" w:lastRow="0" w:firstColumn="1" w:lastColumn="0" w:noHBand="0" w:noVBand="1"/>
      </w:tblPr>
      <w:tblGrid>
        <w:gridCol w:w="4483"/>
        <w:gridCol w:w="4483"/>
      </w:tblGrid>
      <w:tr w:rsidR="002437AA" w:rsidRPr="005C463D" w14:paraId="6037FB15" w14:textId="77777777" w:rsidTr="002437AA">
        <w:tc>
          <w:tcPr>
            <w:tcW w:w="4483" w:type="dxa"/>
            <w:shd w:val="clear" w:color="auto" w:fill="FFF2CC"/>
            <w:vAlign w:val="center"/>
          </w:tcPr>
          <w:p w14:paraId="05999BCD" w14:textId="6BEBFE0C" w:rsidR="002437AA" w:rsidRPr="005C463D" w:rsidRDefault="007B52E2" w:rsidP="007B52E2">
            <w:pPr>
              <w:jc w:val="center"/>
              <w:rPr>
                <w:b/>
                <w:bCs/>
                <w:sz w:val="36"/>
                <w:szCs w:val="36"/>
              </w:rPr>
            </w:pPr>
            <w:r>
              <w:rPr>
                <w:b/>
                <w:bCs/>
                <w:noProof/>
                <w:sz w:val="28"/>
                <w:szCs w:val="28"/>
              </w:rPr>
              <w:drawing>
                <wp:inline distT="0" distB="0" distL="0" distR="0" wp14:anchorId="77B5F815" wp14:editId="4CBF71BE">
                  <wp:extent cx="900000" cy="90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tc>
        <w:tc>
          <w:tcPr>
            <w:tcW w:w="4483" w:type="dxa"/>
            <w:shd w:val="clear" w:color="auto" w:fill="FFF2CC"/>
            <w:vAlign w:val="center"/>
          </w:tcPr>
          <w:p w14:paraId="70FACA83" w14:textId="156E5A02" w:rsidR="002437AA" w:rsidRPr="002437AA" w:rsidRDefault="002437AA" w:rsidP="002437AA">
            <w:pPr>
              <w:jc w:val="center"/>
              <w:rPr>
                <w:b/>
                <w:bCs/>
                <w:sz w:val="28"/>
                <w:szCs w:val="28"/>
                <w:u w:val="single"/>
              </w:rPr>
            </w:pPr>
            <w:r w:rsidRPr="002437AA">
              <w:rPr>
                <w:b/>
                <w:bCs/>
                <w:sz w:val="28"/>
                <w:szCs w:val="28"/>
              </w:rPr>
              <w:t>OG covid: no</w:t>
            </w:r>
            <w:r>
              <w:rPr>
                <w:b/>
                <w:bCs/>
                <w:sz w:val="28"/>
                <w:szCs w:val="28"/>
              </w:rPr>
              <w:t>thing special about it</w:t>
            </w:r>
          </w:p>
        </w:tc>
      </w:tr>
      <w:tr w:rsidR="002437AA" w:rsidRPr="005C463D" w14:paraId="5435BFC7" w14:textId="77777777" w:rsidTr="002437AA">
        <w:tc>
          <w:tcPr>
            <w:tcW w:w="4483" w:type="dxa"/>
            <w:shd w:val="clear" w:color="auto" w:fill="FFF2CC"/>
            <w:vAlign w:val="center"/>
          </w:tcPr>
          <w:p w14:paraId="74988870" w14:textId="323554ED" w:rsidR="002437AA" w:rsidRPr="005C463D" w:rsidRDefault="007B52E2" w:rsidP="007B52E2">
            <w:pPr>
              <w:jc w:val="center"/>
              <w:rPr>
                <w:b/>
                <w:bCs/>
                <w:sz w:val="36"/>
                <w:szCs w:val="36"/>
              </w:rPr>
            </w:pPr>
            <w:r>
              <w:rPr>
                <w:b/>
                <w:bCs/>
                <w:noProof/>
                <w:sz w:val="28"/>
                <w:szCs w:val="28"/>
              </w:rPr>
              <w:drawing>
                <wp:inline distT="0" distB="0" distL="0" distR="0" wp14:anchorId="17779F29" wp14:editId="395083AE">
                  <wp:extent cx="900000" cy="90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tc>
        <w:tc>
          <w:tcPr>
            <w:tcW w:w="4483" w:type="dxa"/>
            <w:shd w:val="clear" w:color="auto" w:fill="FFF2CC"/>
            <w:vAlign w:val="center"/>
          </w:tcPr>
          <w:p w14:paraId="27540CBB" w14:textId="5C81C88C" w:rsidR="002437AA" w:rsidRPr="002437AA" w:rsidRDefault="002437AA" w:rsidP="002437AA">
            <w:pPr>
              <w:jc w:val="center"/>
              <w:rPr>
                <w:b/>
                <w:bCs/>
                <w:sz w:val="28"/>
                <w:szCs w:val="28"/>
                <w:u w:val="single"/>
              </w:rPr>
            </w:pPr>
          </w:p>
          <w:p w14:paraId="5A5D825B" w14:textId="5A5C4DC8" w:rsidR="002437AA" w:rsidRPr="002437AA" w:rsidRDefault="002437AA" w:rsidP="002437AA">
            <w:pPr>
              <w:jc w:val="center"/>
              <w:rPr>
                <w:b/>
                <w:bCs/>
                <w:sz w:val="28"/>
                <w:szCs w:val="28"/>
                <w:u w:val="single"/>
              </w:rPr>
            </w:pPr>
            <w:r w:rsidRPr="002437AA">
              <w:rPr>
                <w:b/>
                <w:bCs/>
                <w:sz w:val="28"/>
                <w:szCs w:val="28"/>
              </w:rPr>
              <w:t>Indian variant: higher attack</w:t>
            </w:r>
          </w:p>
          <w:p w14:paraId="7CBF5BE8" w14:textId="05FD4EF2" w:rsidR="002437AA" w:rsidRPr="002437AA" w:rsidRDefault="002437AA" w:rsidP="002437AA">
            <w:pPr>
              <w:jc w:val="center"/>
              <w:rPr>
                <w:sz w:val="28"/>
                <w:szCs w:val="28"/>
              </w:rPr>
            </w:pPr>
          </w:p>
        </w:tc>
      </w:tr>
      <w:tr w:rsidR="002437AA" w:rsidRPr="005C463D" w14:paraId="069F98E4" w14:textId="77777777" w:rsidTr="007B52E2">
        <w:tc>
          <w:tcPr>
            <w:tcW w:w="4483" w:type="dxa"/>
            <w:shd w:val="clear" w:color="auto" w:fill="FFF2CC"/>
            <w:vAlign w:val="center"/>
          </w:tcPr>
          <w:p w14:paraId="1C675BFE" w14:textId="6B4D462F" w:rsidR="002437AA" w:rsidRPr="005C463D" w:rsidRDefault="008405CB" w:rsidP="007B52E2">
            <w:pPr>
              <w:jc w:val="center"/>
              <w:rPr>
                <w:b/>
                <w:bCs/>
                <w:sz w:val="36"/>
                <w:szCs w:val="36"/>
              </w:rPr>
            </w:pPr>
            <w:r>
              <w:rPr>
                <w:b/>
                <w:bCs/>
                <w:noProof/>
                <w:sz w:val="36"/>
                <w:szCs w:val="36"/>
              </w:rPr>
              <w:drawing>
                <wp:inline distT="0" distB="0" distL="0" distR="0" wp14:anchorId="06859858" wp14:editId="41559D6F">
                  <wp:extent cx="900000" cy="900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tc>
        <w:tc>
          <w:tcPr>
            <w:tcW w:w="4483" w:type="dxa"/>
            <w:shd w:val="clear" w:color="auto" w:fill="FFF2CC"/>
            <w:vAlign w:val="center"/>
          </w:tcPr>
          <w:p w14:paraId="4440D7B2" w14:textId="427EF9F4" w:rsidR="002437AA" w:rsidRPr="002437AA" w:rsidRDefault="002437AA" w:rsidP="002437AA">
            <w:pPr>
              <w:jc w:val="center"/>
              <w:rPr>
                <w:b/>
                <w:bCs/>
                <w:sz w:val="28"/>
                <w:szCs w:val="28"/>
              </w:rPr>
            </w:pPr>
            <w:r w:rsidRPr="002437AA">
              <w:rPr>
                <w:b/>
                <w:bCs/>
                <w:sz w:val="28"/>
                <w:szCs w:val="28"/>
              </w:rPr>
              <w:t>Brazilian variant: higher defence</w:t>
            </w:r>
          </w:p>
        </w:tc>
      </w:tr>
      <w:tr w:rsidR="002437AA" w:rsidRPr="005C463D" w14:paraId="3A7D2731" w14:textId="77777777" w:rsidTr="007B52E2">
        <w:tc>
          <w:tcPr>
            <w:tcW w:w="4483" w:type="dxa"/>
            <w:shd w:val="clear" w:color="auto" w:fill="FFF2CC"/>
            <w:vAlign w:val="center"/>
          </w:tcPr>
          <w:p w14:paraId="5E0406BB" w14:textId="5CA63305" w:rsidR="002437AA" w:rsidRPr="005C463D" w:rsidRDefault="007B52E2" w:rsidP="007B52E2">
            <w:pPr>
              <w:jc w:val="center"/>
              <w:rPr>
                <w:b/>
                <w:bCs/>
                <w:sz w:val="36"/>
                <w:szCs w:val="36"/>
              </w:rPr>
            </w:pPr>
            <w:r>
              <w:rPr>
                <w:b/>
                <w:bCs/>
                <w:noProof/>
                <w:sz w:val="36"/>
                <w:szCs w:val="36"/>
              </w:rPr>
              <w:lastRenderedPageBreak/>
              <w:drawing>
                <wp:inline distT="0" distB="0" distL="0" distR="0" wp14:anchorId="6F00387B" wp14:editId="79246FFF">
                  <wp:extent cx="900000" cy="90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tc>
        <w:tc>
          <w:tcPr>
            <w:tcW w:w="4483" w:type="dxa"/>
            <w:shd w:val="clear" w:color="auto" w:fill="FFF2CC"/>
            <w:vAlign w:val="center"/>
          </w:tcPr>
          <w:p w14:paraId="51015094" w14:textId="53FB8B89" w:rsidR="002437AA" w:rsidRPr="002437AA" w:rsidRDefault="002437AA" w:rsidP="002437AA">
            <w:pPr>
              <w:jc w:val="center"/>
              <w:rPr>
                <w:sz w:val="28"/>
                <w:szCs w:val="28"/>
                <w:u w:val="single"/>
              </w:rPr>
            </w:pPr>
            <w:r w:rsidRPr="002437AA">
              <w:rPr>
                <w:b/>
                <w:bCs/>
                <w:sz w:val="28"/>
                <w:szCs w:val="28"/>
              </w:rPr>
              <w:t>S</w:t>
            </w:r>
            <w:r w:rsidRPr="002437AA">
              <w:rPr>
                <w:b/>
                <w:bCs/>
                <w:sz w:val="28"/>
                <w:szCs w:val="28"/>
              </w:rPr>
              <w:t>outh</w:t>
            </w:r>
            <w:r w:rsidRPr="002437AA">
              <w:rPr>
                <w:sz w:val="28"/>
                <w:szCs w:val="28"/>
              </w:rPr>
              <w:t xml:space="preserve"> </w:t>
            </w:r>
            <w:r w:rsidRPr="002437AA">
              <w:rPr>
                <w:b/>
                <w:bCs/>
                <w:sz w:val="28"/>
                <w:szCs w:val="28"/>
              </w:rPr>
              <w:t>African</w:t>
            </w:r>
            <w:r w:rsidRPr="002437AA">
              <w:rPr>
                <w:sz w:val="28"/>
                <w:szCs w:val="28"/>
              </w:rPr>
              <w:t xml:space="preserve"> </w:t>
            </w:r>
            <w:r w:rsidRPr="002437AA">
              <w:rPr>
                <w:b/>
                <w:bCs/>
                <w:sz w:val="28"/>
                <w:szCs w:val="28"/>
              </w:rPr>
              <w:t>variant</w:t>
            </w:r>
            <w:r w:rsidRPr="002437AA">
              <w:rPr>
                <w:sz w:val="28"/>
                <w:szCs w:val="28"/>
              </w:rPr>
              <w:t xml:space="preserve">: </w:t>
            </w:r>
            <w:r w:rsidRPr="002437AA">
              <w:rPr>
                <w:b/>
                <w:bCs/>
                <w:sz w:val="28"/>
                <w:szCs w:val="28"/>
              </w:rPr>
              <w:t>moves</w:t>
            </w:r>
            <w:r w:rsidRPr="002437AA">
              <w:rPr>
                <w:sz w:val="28"/>
                <w:szCs w:val="28"/>
              </w:rPr>
              <w:t xml:space="preserve"> </w:t>
            </w:r>
            <w:r w:rsidRPr="002437AA">
              <w:rPr>
                <w:b/>
                <w:bCs/>
                <w:sz w:val="28"/>
                <w:szCs w:val="28"/>
              </w:rPr>
              <w:t>faster</w:t>
            </w:r>
          </w:p>
        </w:tc>
      </w:tr>
    </w:tbl>
    <w:p w14:paraId="005D1B87" w14:textId="77777777" w:rsidR="002437AA" w:rsidRPr="00055E19" w:rsidRDefault="002437AA" w:rsidP="005529CA">
      <w:pPr>
        <w:rPr>
          <w:sz w:val="28"/>
          <w:szCs w:val="28"/>
        </w:rPr>
      </w:pPr>
    </w:p>
    <w:p w14:paraId="2AFA005A" w14:textId="03F546BF" w:rsidR="005A47E0" w:rsidRPr="00055E19" w:rsidRDefault="005A47E0" w:rsidP="005A47E0">
      <w:pPr>
        <w:rPr>
          <w:sz w:val="28"/>
          <w:szCs w:val="28"/>
          <w:u w:val="single"/>
        </w:rPr>
      </w:pPr>
      <w:r w:rsidRPr="00055E19">
        <w:rPr>
          <w:sz w:val="28"/>
          <w:szCs w:val="28"/>
          <w:u w:val="single"/>
        </w:rPr>
        <w:t>Art style:</w:t>
      </w:r>
    </w:p>
    <w:p w14:paraId="0EE1AEC8" w14:textId="77777777" w:rsidR="00F844DA" w:rsidRPr="00055E19" w:rsidRDefault="004A5E6F" w:rsidP="005A47E0">
      <w:pPr>
        <w:rPr>
          <w:sz w:val="28"/>
          <w:szCs w:val="28"/>
        </w:rPr>
      </w:pPr>
      <w:r w:rsidRPr="00055E19">
        <w:rPr>
          <w:sz w:val="28"/>
          <w:szCs w:val="28"/>
        </w:rPr>
        <w:t xml:space="preserve">The aesthetic direction chosen for this game wasn’t just so the game looks nice, but it was used on purpose for a number of reasons all relating to the atmosphere, the gameplay style, and inspirations surrounding the games creation. </w:t>
      </w:r>
    </w:p>
    <w:p w14:paraId="3D3F27C1" w14:textId="3AE4EBEF" w:rsidR="008405CB" w:rsidRPr="00055E19" w:rsidRDefault="00F844DA" w:rsidP="005A47E0">
      <w:pPr>
        <w:rPr>
          <w:sz w:val="28"/>
          <w:szCs w:val="28"/>
        </w:rPr>
      </w:pPr>
      <w:r w:rsidRPr="00055E19">
        <w:rPr>
          <w:sz w:val="28"/>
          <w:szCs w:val="28"/>
        </w:rPr>
        <w:t>Pixel art</w:t>
      </w:r>
      <w:r w:rsidR="00355F2E" w:rsidRPr="00055E19">
        <w:rPr>
          <w:sz w:val="28"/>
          <w:szCs w:val="28"/>
        </w:rPr>
        <w:t xml:space="preserve"> was an easy decision as it is </w:t>
      </w:r>
      <w:r w:rsidR="00073FA0" w:rsidRPr="00055E19">
        <w:rPr>
          <w:sz w:val="28"/>
          <w:szCs w:val="28"/>
        </w:rPr>
        <w:t>almost synonymous with the platforming genre; simple and fun art style that matches the fun and often simple gameplay style.</w:t>
      </w:r>
      <w:r w:rsidR="00E7204B" w:rsidRPr="00055E19">
        <w:rPr>
          <w:sz w:val="28"/>
          <w:szCs w:val="28"/>
        </w:rPr>
        <w:t xml:space="preserve"> The use of pixel art can also allow for a clear Gameworld to be portrayed without the use of excessive graphic detail, this is especially useful when developing for mobile as there is limited screen space, which could cause some detail in the artwork to be lost in the aspect ratio</w:t>
      </w:r>
      <w:r w:rsidR="00DE7E96" w:rsidRPr="00055E19">
        <w:rPr>
          <w:sz w:val="28"/>
          <w:szCs w:val="28"/>
        </w:rPr>
        <w:t>.</w:t>
      </w:r>
    </w:p>
    <w:p w14:paraId="4EE836EB" w14:textId="717E26DF" w:rsidR="00E7204B" w:rsidRDefault="00073FA0" w:rsidP="005A47E0">
      <w:pPr>
        <w:rPr>
          <w:sz w:val="28"/>
          <w:szCs w:val="28"/>
        </w:rPr>
      </w:pPr>
      <w:r w:rsidRPr="00055E19">
        <w:rPr>
          <w:sz w:val="28"/>
          <w:szCs w:val="28"/>
        </w:rPr>
        <w:t xml:space="preserve">The choice of using a bright and warm colour palette </w:t>
      </w:r>
      <w:r w:rsidR="00E7204B" w:rsidRPr="00055E19">
        <w:rPr>
          <w:sz w:val="28"/>
          <w:szCs w:val="28"/>
        </w:rPr>
        <w:t>was selected to compliment and reflect the overall jovial atmosphere that the game creates.</w:t>
      </w:r>
      <w:r w:rsidR="00DE7E96" w:rsidRPr="00055E19">
        <w:rPr>
          <w:sz w:val="28"/>
          <w:szCs w:val="28"/>
        </w:rPr>
        <w:t xml:space="preserve"> This idea waw influences by such games as Kirby, Super Mario and Sonic which all have a fun and playful nature to each of their worlds which tie in beautifully with their play styles too. </w:t>
      </w:r>
      <w:r w:rsidR="00E7204B" w:rsidRPr="00055E19">
        <w:rPr>
          <w:sz w:val="28"/>
          <w:szCs w:val="28"/>
        </w:rPr>
        <w:t>However, it is also to add emphasis to the satirical nature of the game, as it is in complete contrast to the source material that was the rather miserable and testing times of the covid-19 global pandemic and many lockdowns that ensued.</w:t>
      </w:r>
      <w:r w:rsidR="003A3BF1" w:rsidRPr="00055E19">
        <w:rPr>
          <w:sz w:val="28"/>
          <w:szCs w:val="28"/>
        </w:rPr>
        <w:t xml:space="preserve">           </w:t>
      </w:r>
    </w:p>
    <w:p w14:paraId="601CDCBA" w14:textId="361D8384" w:rsidR="008405CB" w:rsidRPr="00055E19" w:rsidRDefault="008405CB" w:rsidP="005A47E0">
      <w:pPr>
        <w:rPr>
          <w:sz w:val="28"/>
          <w:szCs w:val="28"/>
        </w:rPr>
      </w:pPr>
      <w:r>
        <w:rPr>
          <w:sz w:val="28"/>
          <w:szCs w:val="28"/>
        </w:rPr>
        <w:t>The use of colour coordination is a big part of not just the aesthetics but the gameplay itself. The npc’s and the covid sprites have a colour scheme that is representative of their abilities and their inspirations.</w:t>
      </w:r>
      <w:r w:rsidR="006863B7">
        <w:rPr>
          <w:sz w:val="28"/>
          <w:szCs w:val="28"/>
        </w:rPr>
        <w:t xml:space="preserve"> For example, the </w:t>
      </w:r>
      <w:proofErr w:type="spellStart"/>
      <w:r w:rsidR="006863B7">
        <w:rPr>
          <w:sz w:val="28"/>
          <w:szCs w:val="28"/>
        </w:rPr>
        <w:t>npcs’</w:t>
      </w:r>
      <w:proofErr w:type="spellEnd"/>
      <w:r w:rsidR="006863B7">
        <w:rPr>
          <w:sz w:val="28"/>
          <w:szCs w:val="28"/>
        </w:rPr>
        <w:t xml:space="preserve"> in the platforming area are all assigned to collect only 1 type of item, and their clothes are the same colour as the items category. With the Covid sprites, they all contain colours of the flags from their respective inspirational countries. This </w:t>
      </w:r>
      <w:r w:rsidR="00FF1FB5">
        <w:rPr>
          <w:sz w:val="28"/>
          <w:szCs w:val="28"/>
        </w:rPr>
        <w:t xml:space="preserve">will make It easier for the player to help recognise which variant(s) is on screen so that they can change their game play strategy accordingly. </w:t>
      </w:r>
    </w:p>
    <w:p w14:paraId="471829C7" w14:textId="7FC1EDA3" w:rsidR="008405CB" w:rsidRDefault="008405CB" w:rsidP="005A47E0">
      <w:pPr>
        <w:rPr>
          <w:sz w:val="28"/>
          <w:szCs w:val="28"/>
        </w:rPr>
      </w:pPr>
      <w:r>
        <w:rPr>
          <w:noProof/>
        </w:rPr>
        <w:lastRenderedPageBreak/>
        <w:drawing>
          <wp:anchor distT="0" distB="0" distL="114300" distR="114300" simplePos="0" relativeHeight="251659264" behindDoc="0" locked="0" layoutInCell="1" allowOverlap="1" wp14:anchorId="2EAE142C" wp14:editId="5969CC38">
            <wp:simplePos x="0" y="0"/>
            <wp:positionH relativeFrom="column">
              <wp:posOffset>2641600</wp:posOffset>
            </wp:positionH>
            <wp:positionV relativeFrom="paragraph">
              <wp:posOffset>13335</wp:posOffset>
            </wp:positionV>
            <wp:extent cx="2870200" cy="2008505"/>
            <wp:effectExtent l="0" t="0" r="6350" b="0"/>
            <wp:wrapSquare wrapText="bothSides"/>
            <wp:docPr id="32" name="Picture 32" descr="Flag of Brazi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ag of Brazil - Wikipedia"/>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70200" cy="2008505"/>
                    </a:xfrm>
                    <a:prstGeom prst="rect">
                      <a:avLst/>
                    </a:prstGeom>
                    <a:noFill/>
                    <a:ln>
                      <a:noFill/>
                    </a:ln>
                  </pic:spPr>
                </pic:pic>
              </a:graphicData>
            </a:graphic>
          </wp:anchor>
        </w:drawing>
      </w:r>
      <w:r>
        <w:rPr>
          <w:b/>
          <w:bCs/>
          <w:noProof/>
          <w:sz w:val="36"/>
          <w:szCs w:val="36"/>
        </w:rPr>
        <w:drawing>
          <wp:anchor distT="0" distB="0" distL="114300" distR="114300" simplePos="0" relativeHeight="251660288" behindDoc="0" locked="0" layoutInCell="1" allowOverlap="1" wp14:anchorId="4012ECEA" wp14:editId="0AA89970">
            <wp:simplePos x="0" y="0"/>
            <wp:positionH relativeFrom="margin">
              <wp:align>left</wp:align>
            </wp:positionH>
            <wp:positionV relativeFrom="paragraph">
              <wp:posOffset>8255</wp:posOffset>
            </wp:positionV>
            <wp:extent cx="2032000" cy="2032000"/>
            <wp:effectExtent l="0" t="0" r="6350" b="6350"/>
            <wp:wrapSquare wrapText="bothSides"/>
            <wp:docPr id="30" name="Picture 3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clip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32000" cy="2032000"/>
                    </a:xfrm>
                    <a:prstGeom prst="rect">
                      <a:avLst/>
                    </a:prstGeom>
                    <a:noFill/>
                    <a:ln>
                      <a:noFill/>
                    </a:ln>
                  </pic:spPr>
                </pic:pic>
              </a:graphicData>
            </a:graphic>
          </wp:anchor>
        </w:drawing>
      </w:r>
      <w:r w:rsidR="003A3BF1" w:rsidRPr="00055E19">
        <w:rPr>
          <w:sz w:val="28"/>
          <w:szCs w:val="28"/>
        </w:rPr>
        <w:t xml:space="preserve">                 </w:t>
      </w:r>
    </w:p>
    <w:p w14:paraId="5028FDB7" w14:textId="5E2B795B" w:rsidR="006C43EE" w:rsidRPr="00055E19" w:rsidRDefault="003A3BF1" w:rsidP="005A47E0">
      <w:pPr>
        <w:rPr>
          <w:sz w:val="28"/>
          <w:szCs w:val="28"/>
        </w:rPr>
      </w:pPr>
      <w:r w:rsidRPr="00055E19">
        <w:rPr>
          <w:sz w:val="28"/>
          <w:szCs w:val="28"/>
        </w:rPr>
        <w:t xml:space="preserve">                                                                                                                                                                                                                                     </w:t>
      </w:r>
      <w:r w:rsidR="004A5E6F" w:rsidRPr="00055E19">
        <w:rPr>
          <w:sz w:val="28"/>
          <w:szCs w:val="28"/>
        </w:rPr>
        <w:t xml:space="preserve"> </w:t>
      </w:r>
    </w:p>
    <w:p w14:paraId="461943C8" w14:textId="77777777" w:rsidR="008405CB" w:rsidRDefault="008405CB" w:rsidP="00A921A2">
      <w:pPr>
        <w:pStyle w:val="ListParagraph"/>
        <w:ind w:left="0"/>
        <w:rPr>
          <w:sz w:val="28"/>
          <w:szCs w:val="28"/>
          <w:u w:val="single"/>
        </w:rPr>
      </w:pPr>
    </w:p>
    <w:p w14:paraId="04B90132" w14:textId="77777777" w:rsidR="008405CB" w:rsidRDefault="008405CB" w:rsidP="00A921A2">
      <w:pPr>
        <w:pStyle w:val="ListParagraph"/>
        <w:ind w:left="0"/>
        <w:rPr>
          <w:sz w:val="28"/>
          <w:szCs w:val="28"/>
          <w:u w:val="single"/>
        </w:rPr>
      </w:pPr>
    </w:p>
    <w:p w14:paraId="7CFC0183" w14:textId="77777777" w:rsidR="008405CB" w:rsidRDefault="008405CB" w:rsidP="00A921A2">
      <w:pPr>
        <w:pStyle w:val="ListParagraph"/>
        <w:ind w:left="0"/>
        <w:rPr>
          <w:sz w:val="28"/>
          <w:szCs w:val="28"/>
          <w:u w:val="single"/>
        </w:rPr>
      </w:pPr>
    </w:p>
    <w:p w14:paraId="39497D28" w14:textId="77777777" w:rsidR="008405CB" w:rsidRDefault="008405CB" w:rsidP="00A921A2">
      <w:pPr>
        <w:pStyle w:val="ListParagraph"/>
        <w:ind w:left="0"/>
        <w:rPr>
          <w:sz w:val="28"/>
          <w:szCs w:val="28"/>
          <w:u w:val="single"/>
        </w:rPr>
      </w:pPr>
    </w:p>
    <w:p w14:paraId="11969045" w14:textId="7CBC2151" w:rsidR="008405CB" w:rsidRDefault="008405CB" w:rsidP="00A921A2">
      <w:pPr>
        <w:pStyle w:val="ListParagraph"/>
        <w:ind w:left="0"/>
        <w:rPr>
          <w:sz w:val="28"/>
          <w:szCs w:val="28"/>
          <w:u w:val="single"/>
        </w:rPr>
      </w:pPr>
    </w:p>
    <w:p w14:paraId="585709A0" w14:textId="77777777" w:rsidR="008405CB" w:rsidRDefault="008405CB" w:rsidP="00A921A2">
      <w:pPr>
        <w:pStyle w:val="ListParagraph"/>
        <w:ind w:left="0"/>
        <w:rPr>
          <w:sz w:val="28"/>
          <w:szCs w:val="28"/>
          <w:u w:val="single"/>
        </w:rPr>
      </w:pPr>
    </w:p>
    <w:p w14:paraId="1FC6E95C" w14:textId="77777777" w:rsidR="006A3659" w:rsidRDefault="006A3659" w:rsidP="00A921A2">
      <w:pPr>
        <w:pStyle w:val="ListParagraph"/>
        <w:ind w:left="0"/>
        <w:rPr>
          <w:sz w:val="28"/>
          <w:szCs w:val="28"/>
          <w:u w:val="single"/>
        </w:rPr>
      </w:pPr>
    </w:p>
    <w:p w14:paraId="0B7B8BC6" w14:textId="77777777" w:rsidR="006A3659" w:rsidRDefault="006A3659" w:rsidP="00A921A2">
      <w:pPr>
        <w:pStyle w:val="ListParagraph"/>
        <w:ind w:left="0"/>
        <w:rPr>
          <w:sz w:val="28"/>
          <w:szCs w:val="28"/>
          <w:u w:val="single"/>
        </w:rPr>
      </w:pPr>
    </w:p>
    <w:p w14:paraId="58C3E992" w14:textId="2CF343C4" w:rsidR="00A921A2" w:rsidRPr="00055E19" w:rsidRDefault="00A921A2" w:rsidP="00A921A2">
      <w:pPr>
        <w:pStyle w:val="ListParagraph"/>
        <w:ind w:left="0"/>
        <w:rPr>
          <w:sz w:val="28"/>
          <w:szCs w:val="28"/>
          <w:u w:val="single"/>
        </w:rPr>
      </w:pPr>
      <w:r w:rsidRPr="00055E19">
        <w:rPr>
          <w:sz w:val="28"/>
          <w:szCs w:val="28"/>
          <w:u w:val="single"/>
        </w:rPr>
        <w:t>Atmosphere</w:t>
      </w:r>
      <w:r w:rsidR="00A2549D" w:rsidRPr="00055E19">
        <w:rPr>
          <w:sz w:val="28"/>
          <w:szCs w:val="28"/>
          <w:u w:val="single"/>
        </w:rPr>
        <w:t xml:space="preserve"> &amp; Sound</w:t>
      </w:r>
    </w:p>
    <w:p w14:paraId="6D808D6B" w14:textId="2CA7B7A7" w:rsidR="00986F92" w:rsidRPr="00055E19" w:rsidRDefault="00986F92" w:rsidP="00A921A2">
      <w:pPr>
        <w:pStyle w:val="ListParagraph"/>
        <w:ind w:left="0"/>
        <w:rPr>
          <w:sz w:val="28"/>
          <w:szCs w:val="28"/>
        </w:rPr>
      </w:pPr>
    </w:p>
    <w:p w14:paraId="20F9BEB7" w14:textId="5972E740" w:rsidR="00634B58" w:rsidRPr="00055E19" w:rsidRDefault="00A2549D" w:rsidP="00A921A2">
      <w:pPr>
        <w:pStyle w:val="ListParagraph"/>
        <w:ind w:left="0"/>
        <w:rPr>
          <w:sz w:val="28"/>
          <w:szCs w:val="28"/>
        </w:rPr>
      </w:pPr>
      <w:r w:rsidRPr="00055E19">
        <w:rPr>
          <w:sz w:val="28"/>
          <w:szCs w:val="28"/>
        </w:rPr>
        <w:t>A traditional 8 &amp; 16bit soundtrack and sound effects were adopted for this game, for the same reasons as the</w:t>
      </w:r>
      <w:r w:rsidR="00634B58" w:rsidRPr="00055E19">
        <w:rPr>
          <w:sz w:val="28"/>
          <w:szCs w:val="28"/>
        </w:rPr>
        <w:t xml:space="preserve"> choice of Pixel art; it just works </w:t>
      </w:r>
      <w:proofErr w:type="gramStart"/>
      <w:r w:rsidR="00634B58" w:rsidRPr="00055E19">
        <w:rPr>
          <w:sz w:val="28"/>
          <w:szCs w:val="28"/>
        </w:rPr>
        <w:t>well</w:t>
      </w:r>
      <w:proofErr w:type="gramEnd"/>
      <w:r w:rsidR="00634B58" w:rsidRPr="00055E19">
        <w:rPr>
          <w:sz w:val="28"/>
          <w:szCs w:val="28"/>
        </w:rPr>
        <w:t xml:space="preserve"> and all three aspects have stood the test of time as one complete package. Both sections of the games will have their own background music as well as a range of sound effects with some being shared between the two.</w:t>
      </w:r>
    </w:p>
    <w:p w14:paraId="6E4835F9" w14:textId="0DB9F015" w:rsidR="00634B58" w:rsidRPr="00055E19" w:rsidRDefault="00634B58" w:rsidP="00A921A2">
      <w:pPr>
        <w:pStyle w:val="ListParagraph"/>
        <w:ind w:left="0"/>
        <w:rPr>
          <w:sz w:val="28"/>
          <w:szCs w:val="28"/>
        </w:rPr>
      </w:pPr>
    </w:p>
    <w:p w14:paraId="32F8AAE9" w14:textId="637E6594" w:rsidR="00634B58" w:rsidRPr="00055E19" w:rsidRDefault="00634B58" w:rsidP="00A921A2">
      <w:pPr>
        <w:pStyle w:val="ListParagraph"/>
        <w:ind w:left="0"/>
        <w:rPr>
          <w:sz w:val="28"/>
          <w:szCs w:val="28"/>
        </w:rPr>
      </w:pPr>
      <w:r w:rsidRPr="00055E19">
        <w:rPr>
          <w:sz w:val="28"/>
          <w:szCs w:val="28"/>
          <w:u w:val="single"/>
        </w:rPr>
        <w:t>Platforming:</w:t>
      </w:r>
      <w:r w:rsidRPr="00055E19">
        <w:rPr>
          <w:sz w:val="28"/>
          <w:szCs w:val="28"/>
        </w:rPr>
        <w:t xml:space="preserve"> upbeat music that is a combination of shopping mall music and an 8bit style workout music reminiscent of 80’s workout videos that have a dance/pop drums and rhythm, that gets the head bopping. This is style will reflect the on-the-go nature of this section will also adding life to the shopping mall of the making it feel almost like a real place</w:t>
      </w:r>
    </w:p>
    <w:p w14:paraId="44816DB3" w14:textId="2FE088BF" w:rsidR="00634B58" w:rsidRPr="00055E19" w:rsidRDefault="00634B58" w:rsidP="00A921A2">
      <w:pPr>
        <w:pStyle w:val="ListParagraph"/>
        <w:ind w:left="0"/>
        <w:rPr>
          <w:sz w:val="28"/>
          <w:szCs w:val="28"/>
        </w:rPr>
      </w:pPr>
    </w:p>
    <w:p w14:paraId="57053C30" w14:textId="7567F073" w:rsidR="00E1730A" w:rsidRDefault="00634B58" w:rsidP="00634B58">
      <w:pPr>
        <w:pStyle w:val="ListParagraph"/>
        <w:ind w:left="0"/>
        <w:rPr>
          <w:sz w:val="28"/>
          <w:szCs w:val="28"/>
        </w:rPr>
      </w:pPr>
      <w:r w:rsidRPr="00055E19">
        <w:rPr>
          <w:sz w:val="28"/>
          <w:szCs w:val="28"/>
          <w:u w:val="single"/>
        </w:rPr>
        <w:t>Wave:</w:t>
      </w:r>
      <w:r w:rsidRPr="00055E19">
        <w:rPr>
          <w:sz w:val="28"/>
          <w:szCs w:val="28"/>
        </w:rPr>
        <w:t xml:space="preserve"> Simple drum track with repetitive beat to mimic the way that the enemies will come in waves </w:t>
      </w:r>
      <w:r w:rsidR="00542902" w:rsidRPr="00055E19">
        <w:rPr>
          <w:sz w:val="28"/>
          <w:szCs w:val="28"/>
        </w:rPr>
        <w:t>repeatedly</w:t>
      </w:r>
      <w:r w:rsidRPr="00055E19">
        <w:rPr>
          <w:sz w:val="28"/>
          <w:szCs w:val="28"/>
        </w:rPr>
        <w:t xml:space="preserve">, with the tempo speeding up with each wave that passes. This way the playing can really feel the pressure of both trying to survive and witness the </w:t>
      </w:r>
      <w:r w:rsidR="00DE7E96" w:rsidRPr="00055E19">
        <w:rPr>
          <w:sz w:val="28"/>
          <w:szCs w:val="28"/>
        </w:rPr>
        <w:t>clusters of enemies coming towards them the thought of being overwhelmed. This idea was inspired by space invaders as the tempo of the sounds also increase as the aliens move closer to the enemy throughout the game</w:t>
      </w:r>
      <w:r w:rsidR="000700CD" w:rsidRPr="00055E19">
        <w:rPr>
          <w:sz w:val="28"/>
          <w:szCs w:val="28"/>
        </w:rPr>
        <w:t>.</w:t>
      </w:r>
    </w:p>
    <w:p w14:paraId="1660315E" w14:textId="77777777" w:rsidR="00757845" w:rsidRDefault="00757845" w:rsidP="00634B58">
      <w:pPr>
        <w:pStyle w:val="ListParagraph"/>
        <w:ind w:left="0"/>
        <w:rPr>
          <w:sz w:val="28"/>
          <w:szCs w:val="28"/>
        </w:rPr>
      </w:pPr>
    </w:p>
    <w:p w14:paraId="3017A9F7" w14:textId="66CBBF04" w:rsidR="0041671A" w:rsidRDefault="0041671A" w:rsidP="00634B58">
      <w:pPr>
        <w:pStyle w:val="ListParagraph"/>
        <w:ind w:left="0"/>
        <w:rPr>
          <w:sz w:val="28"/>
          <w:szCs w:val="28"/>
        </w:rPr>
      </w:pPr>
    </w:p>
    <w:p w14:paraId="316BEB46" w14:textId="142DA8B6" w:rsidR="00525DAD" w:rsidRDefault="00525DAD" w:rsidP="00634B58">
      <w:pPr>
        <w:pStyle w:val="ListParagraph"/>
        <w:ind w:left="0"/>
        <w:rPr>
          <w:sz w:val="28"/>
          <w:szCs w:val="28"/>
        </w:rPr>
      </w:pPr>
    </w:p>
    <w:p w14:paraId="36ADFE26" w14:textId="77777777" w:rsidR="00525DAD" w:rsidRPr="00055E19" w:rsidRDefault="00525DAD" w:rsidP="00634B58">
      <w:pPr>
        <w:pStyle w:val="ListParagraph"/>
        <w:ind w:left="0"/>
        <w:rPr>
          <w:sz w:val="28"/>
          <w:szCs w:val="28"/>
        </w:rPr>
      </w:pPr>
    </w:p>
    <w:p w14:paraId="63FE4CC8" w14:textId="079A815D" w:rsidR="00DB7E98" w:rsidRPr="00055E19" w:rsidRDefault="00F579EF" w:rsidP="00DB7E98">
      <w:pPr>
        <w:pStyle w:val="ListParagraph"/>
        <w:numPr>
          <w:ilvl w:val="1"/>
          <w:numId w:val="13"/>
        </w:numPr>
        <w:rPr>
          <w:sz w:val="28"/>
          <w:szCs w:val="28"/>
        </w:rPr>
      </w:pPr>
      <w:r w:rsidRPr="00055E19">
        <w:rPr>
          <w:sz w:val="28"/>
          <w:szCs w:val="28"/>
        </w:rPr>
        <w:lastRenderedPageBreak/>
        <w:t>Player:</w:t>
      </w:r>
    </w:p>
    <w:p w14:paraId="4D6184C2" w14:textId="598C2A17" w:rsidR="00F579EF" w:rsidRPr="00055E19" w:rsidRDefault="00F579EF" w:rsidP="00F579EF">
      <w:pPr>
        <w:pStyle w:val="ListParagraph"/>
        <w:numPr>
          <w:ilvl w:val="2"/>
          <w:numId w:val="13"/>
        </w:numPr>
        <w:rPr>
          <w:sz w:val="28"/>
          <w:szCs w:val="28"/>
        </w:rPr>
      </w:pPr>
      <w:r w:rsidRPr="00055E19">
        <w:rPr>
          <w:sz w:val="28"/>
          <w:szCs w:val="28"/>
        </w:rPr>
        <w:t>Jump - Boing/beep</w:t>
      </w:r>
    </w:p>
    <w:p w14:paraId="7137A725" w14:textId="0D6D8C8A" w:rsidR="00F579EF" w:rsidRPr="00055E19" w:rsidRDefault="00F579EF" w:rsidP="00F579EF">
      <w:pPr>
        <w:pStyle w:val="ListParagraph"/>
        <w:numPr>
          <w:ilvl w:val="2"/>
          <w:numId w:val="13"/>
        </w:numPr>
        <w:rPr>
          <w:sz w:val="28"/>
          <w:szCs w:val="28"/>
        </w:rPr>
      </w:pPr>
      <w:r w:rsidRPr="00055E19">
        <w:rPr>
          <w:sz w:val="28"/>
          <w:szCs w:val="28"/>
        </w:rPr>
        <w:t>Walking</w:t>
      </w:r>
      <w:r w:rsidR="00BC6C99" w:rsidRPr="00055E19">
        <w:rPr>
          <w:sz w:val="28"/>
          <w:szCs w:val="28"/>
        </w:rPr>
        <w:t xml:space="preserve"> - </w:t>
      </w:r>
      <w:r w:rsidRPr="00055E19">
        <w:rPr>
          <w:sz w:val="28"/>
          <w:szCs w:val="28"/>
        </w:rPr>
        <w:t>tapping/footsteps</w:t>
      </w:r>
    </w:p>
    <w:p w14:paraId="745D400A" w14:textId="09F91F25" w:rsidR="00F579EF" w:rsidRPr="00055E19" w:rsidRDefault="00F579EF" w:rsidP="00F579EF">
      <w:pPr>
        <w:pStyle w:val="ListParagraph"/>
        <w:numPr>
          <w:ilvl w:val="2"/>
          <w:numId w:val="13"/>
        </w:numPr>
        <w:rPr>
          <w:sz w:val="28"/>
          <w:szCs w:val="28"/>
        </w:rPr>
      </w:pPr>
      <w:r w:rsidRPr="00055E19">
        <w:rPr>
          <w:sz w:val="28"/>
          <w:szCs w:val="28"/>
        </w:rPr>
        <w:t xml:space="preserve">Attack </w:t>
      </w:r>
      <w:r w:rsidR="00BC6C99" w:rsidRPr="00055E19">
        <w:rPr>
          <w:sz w:val="28"/>
          <w:szCs w:val="28"/>
        </w:rPr>
        <w:t xml:space="preserve">- </w:t>
      </w:r>
      <w:r w:rsidRPr="00055E19">
        <w:rPr>
          <w:sz w:val="28"/>
          <w:szCs w:val="28"/>
        </w:rPr>
        <w:t>whooshing noise</w:t>
      </w:r>
    </w:p>
    <w:p w14:paraId="641897CD" w14:textId="4B203A4D" w:rsidR="00F579EF" w:rsidRPr="00055E19" w:rsidRDefault="00F579EF" w:rsidP="00F579EF">
      <w:pPr>
        <w:pStyle w:val="ListParagraph"/>
        <w:numPr>
          <w:ilvl w:val="2"/>
          <w:numId w:val="13"/>
        </w:numPr>
        <w:rPr>
          <w:sz w:val="28"/>
          <w:szCs w:val="28"/>
        </w:rPr>
      </w:pPr>
      <w:r w:rsidRPr="00055E19">
        <w:rPr>
          <w:sz w:val="28"/>
          <w:szCs w:val="28"/>
        </w:rPr>
        <w:t xml:space="preserve">Defence </w:t>
      </w:r>
      <w:r w:rsidR="00BC6C99" w:rsidRPr="00055E19">
        <w:rPr>
          <w:sz w:val="28"/>
          <w:szCs w:val="28"/>
        </w:rPr>
        <w:t>-</w:t>
      </w:r>
      <w:r w:rsidRPr="00055E19">
        <w:rPr>
          <w:sz w:val="28"/>
          <w:szCs w:val="28"/>
        </w:rPr>
        <w:t xml:space="preserve"> cloth ruffling</w:t>
      </w:r>
    </w:p>
    <w:p w14:paraId="70697762" w14:textId="7633BFA0" w:rsidR="00F579EF" w:rsidRPr="00055E19" w:rsidRDefault="00F579EF" w:rsidP="00F579EF">
      <w:pPr>
        <w:pStyle w:val="ListParagraph"/>
        <w:numPr>
          <w:ilvl w:val="2"/>
          <w:numId w:val="13"/>
        </w:numPr>
        <w:rPr>
          <w:sz w:val="28"/>
          <w:szCs w:val="28"/>
        </w:rPr>
      </w:pPr>
      <w:r w:rsidRPr="00055E19">
        <w:rPr>
          <w:sz w:val="28"/>
          <w:szCs w:val="28"/>
        </w:rPr>
        <w:t xml:space="preserve">Healing </w:t>
      </w:r>
      <w:r w:rsidR="00BC6C99" w:rsidRPr="00055E19">
        <w:rPr>
          <w:sz w:val="28"/>
          <w:szCs w:val="28"/>
        </w:rPr>
        <w:t xml:space="preserve">- </w:t>
      </w:r>
      <w:r w:rsidRPr="00055E19">
        <w:rPr>
          <w:sz w:val="28"/>
          <w:szCs w:val="28"/>
        </w:rPr>
        <w:t>sound of crunching or tape unravelling</w:t>
      </w:r>
    </w:p>
    <w:p w14:paraId="3A4B51A4" w14:textId="1BFAFB1F" w:rsidR="00BC6C99" w:rsidRPr="00055E19" w:rsidRDefault="00BC6C99" w:rsidP="00F579EF">
      <w:pPr>
        <w:pStyle w:val="ListParagraph"/>
        <w:numPr>
          <w:ilvl w:val="2"/>
          <w:numId w:val="13"/>
        </w:numPr>
        <w:rPr>
          <w:sz w:val="28"/>
          <w:szCs w:val="28"/>
        </w:rPr>
      </w:pPr>
      <w:r w:rsidRPr="00055E19">
        <w:rPr>
          <w:sz w:val="28"/>
          <w:szCs w:val="28"/>
        </w:rPr>
        <w:t>Damage - grunt noise</w:t>
      </w:r>
    </w:p>
    <w:p w14:paraId="0D59DE86" w14:textId="2CC7E71F" w:rsidR="00BC6C99" w:rsidRPr="00055E19" w:rsidRDefault="00BC6C99" w:rsidP="00BC6C99">
      <w:pPr>
        <w:pStyle w:val="ListParagraph"/>
        <w:numPr>
          <w:ilvl w:val="2"/>
          <w:numId w:val="13"/>
        </w:numPr>
        <w:rPr>
          <w:sz w:val="28"/>
          <w:szCs w:val="28"/>
        </w:rPr>
      </w:pPr>
      <w:r w:rsidRPr="00055E19">
        <w:rPr>
          <w:sz w:val="28"/>
          <w:szCs w:val="28"/>
        </w:rPr>
        <w:t>Bonus - low to high scale beeping</w:t>
      </w:r>
    </w:p>
    <w:p w14:paraId="0BFA69E1" w14:textId="11CC4779" w:rsidR="00BC6C99" w:rsidRPr="00055E19" w:rsidRDefault="00BC6C99" w:rsidP="00BC6C99">
      <w:pPr>
        <w:pStyle w:val="ListParagraph"/>
        <w:numPr>
          <w:ilvl w:val="1"/>
          <w:numId w:val="13"/>
        </w:numPr>
        <w:rPr>
          <w:sz w:val="28"/>
          <w:szCs w:val="28"/>
        </w:rPr>
      </w:pPr>
      <w:r w:rsidRPr="00055E19">
        <w:rPr>
          <w:sz w:val="28"/>
          <w:szCs w:val="28"/>
        </w:rPr>
        <w:t>npc:</w:t>
      </w:r>
    </w:p>
    <w:p w14:paraId="72BBCFB3" w14:textId="6426731E" w:rsidR="00BC6C99" w:rsidRPr="00055E19" w:rsidRDefault="00260F64" w:rsidP="00BC6C99">
      <w:pPr>
        <w:pStyle w:val="ListParagraph"/>
        <w:numPr>
          <w:ilvl w:val="2"/>
          <w:numId w:val="13"/>
        </w:numPr>
        <w:rPr>
          <w:sz w:val="28"/>
          <w:szCs w:val="28"/>
        </w:rPr>
      </w:pPr>
      <w:r w:rsidRPr="00055E19">
        <w:rPr>
          <w:sz w:val="28"/>
          <w:szCs w:val="28"/>
        </w:rPr>
        <w:t>J</w:t>
      </w:r>
      <w:r w:rsidR="00BC6C99" w:rsidRPr="00055E19">
        <w:rPr>
          <w:sz w:val="28"/>
          <w:szCs w:val="28"/>
        </w:rPr>
        <w:t>ump – lower pitch boing/beep than player</w:t>
      </w:r>
    </w:p>
    <w:p w14:paraId="12C94F79" w14:textId="55D9C49D" w:rsidR="00BC6C99" w:rsidRPr="00055E19" w:rsidRDefault="00260F64" w:rsidP="00BC6C99">
      <w:pPr>
        <w:pStyle w:val="ListParagraph"/>
        <w:numPr>
          <w:ilvl w:val="2"/>
          <w:numId w:val="13"/>
        </w:numPr>
        <w:rPr>
          <w:sz w:val="28"/>
          <w:szCs w:val="28"/>
        </w:rPr>
      </w:pPr>
      <w:r w:rsidRPr="00055E19">
        <w:rPr>
          <w:sz w:val="28"/>
          <w:szCs w:val="28"/>
        </w:rPr>
        <w:t>W</w:t>
      </w:r>
      <w:r w:rsidR="00BC6C99" w:rsidRPr="00055E19">
        <w:rPr>
          <w:sz w:val="28"/>
          <w:szCs w:val="28"/>
        </w:rPr>
        <w:t>alking – higher pitched tapping than player</w:t>
      </w:r>
    </w:p>
    <w:p w14:paraId="142AAF9F" w14:textId="4376D120" w:rsidR="00260F64" w:rsidRPr="00055E19" w:rsidRDefault="00260F64" w:rsidP="00E1730A">
      <w:pPr>
        <w:pStyle w:val="ListParagraph"/>
        <w:numPr>
          <w:ilvl w:val="2"/>
          <w:numId w:val="13"/>
        </w:numPr>
        <w:rPr>
          <w:sz w:val="28"/>
          <w:szCs w:val="28"/>
        </w:rPr>
      </w:pPr>
      <w:r w:rsidRPr="00055E19">
        <w:rPr>
          <w:sz w:val="28"/>
          <w:szCs w:val="28"/>
        </w:rPr>
        <w:t>I</w:t>
      </w:r>
      <w:r w:rsidR="00BC6C99" w:rsidRPr="00055E19">
        <w:rPr>
          <w:sz w:val="28"/>
          <w:szCs w:val="28"/>
        </w:rPr>
        <w:t>tem stolen – grunt/disgruntled noise</w:t>
      </w:r>
    </w:p>
    <w:p w14:paraId="34DEEAA8" w14:textId="1CF7DDCE" w:rsidR="00260F64" w:rsidRPr="00055E19" w:rsidRDefault="00260F64" w:rsidP="00260F64">
      <w:pPr>
        <w:pStyle w:val="ListParagraph"/>
        <w:numPr>
          <w:ilvl w:val="1"/>
          <w:numId w:val="13"/>
        </w:numPr>
        <w:rPr>
          <w:sz w:val="28"/>
          <w:szCs w:val="28"/>
        </w:rPr>
      </w:pPr>
      <w:r w:rsidRPr="00055E19">
        <w:rPr>
          <w:sz w:val="28"/>
          <w:szCs w:val="28"/>
        </w:rPr>
        <w:t>enemy:</w:t>
      </w:r>
    </w:p>
    <w:p w14:paraId="6C04D8B0" w14:textId="451721A9" w:rsidR="00260F64" w:rsidRPr="00055E19" w:rsidRDefault="00E1730A" w:rsidP="00260F64">
      <w:pPr>
        <w:pStyle w:val="ListParagraph"/>
        <w:numPr>
          <w:ilvl w:val="2"/>
          <w:numId w:val="13"/>
        </w:numPr>
        <w:rPr>
          <w:sz w:val="28"/>
          <w:szCs w:val="28"/>
        </w:rPr>
      </w:pPr>
      <w:r w:rsidRPr="00055E19">
        <w:rPr>
          <w:sz w:val="28"/>
          <w:szCs w:val="28"/>
        </w:rPr>
        <w:t>trave</w:t>
      </w:r>
      <w:r w:rsidR="00260F64" w:rsidRPr="00055E19">
        <w:rPr>
          <w:sz w:val="28"/>
          <w:szCs w:val="28"/>
        </w:rPr>
        <w:t>ling - slimy/squelchy noise</w:t>
      </w:r>
    </w:p>
    <w:p w14:paraId="06BD100A" w14:textId="20F73D50" w:rsidR="00260F64" w:rsidRPr="00055E19" w:rsidRDefault="00260F64" w:rsidP="00260F64">
      <w:pPr>
        <w:pStyle w:val="ListParagraph"/>
        <w:numPr>
          <w:ilvl w:val="2"/>
          <w:numId w:val="13"/>
        </w:numPr>
        <w:rPr>
          <w:sz w:val="28"/>
          <w:szCs w:val="28"/>
        </w:rPr>
      </w:pPr>
      <w:r w:rsidRPr="00055E19">
        <w:rPr>
          <w:sz w:val="28"/>
          <w:szCs w:val="28"/>
        </w:rPr>
        <w:t>Attack - slapping noise</w:t>
      </w:r>
    </w:p>
    <w:p w14:paraId="194E7738" w14:textId="7F8D0D1A" w:rsidR="00260F64" w:rsidRPr="00055E19" w:rsidRDefault="00260F64" w:rsidP="00260F64">
      <w:pPr>
        <w:pStyle w:val="ListParagraph"/>
        <w:numPr>
          <w:ilvl w:val="2"/>
          <w:numId w:val="13"/>
        </w:numPr>
        <w:rPr>
          <w:sz w:val="28"/>
          <w:szCs w:val="28"/>
        </w:rPr>
      </w:pPr>
      <w:r w:rsidRPr="00055E19">
        <w:rPr>
          <w:sz w:val="28"/>
          <w:szCs w:val="28"/>
        </w:rPr>
        <w:t xml:space="preserve">Damage </w:t>
      </w:r>
      <w:r w:rsidR="00442D06" w:rsidRPr="00055E19">
        <w:rPr>
          <w:sz w:val="28"/>
          <w:szCs w:val="28"/>
        </w:rPr>
        <w:t>–</w:t>
      </w:r>
      <w:r w:rsidRPr="00055E19">
        <w:rPr>
          <w:sz w:val="28"/>
          <w:szCs w:val="28"/>
        </w:rPr>
        <w:t xml:space="preserve"> </w:t>
      </w:r>
      <w:r w:rsidR="00442D06" w:rsidRPr="00055E19">
        <w:rPr>
          <w:sz w:val="28"/>
          <w:szCs w:val="28"/>
        </w:rPr>
        <w:t>splat noise</w:t>
      </w:r>
    </w:p>
    <w:p w14:paraId="206E40C2" w14:textId="3E4A52BB" w:rsidR="00C72131" w:rsidRPr="0097788F" w:rsidRDefault="00260F64" w:rsidP="00C72131">
      <w:pPr>
        <w:pStyle w:val="ListParagraph"/>
        <w:numPr>
          <w:ilvl w:val="2"/>
          <w:numId w:val="13"/>
        </w:numPr>
        <w:rPr>
          <w:sz w:val="28"/>
          <w:szCs w:val="28"/>
        </w:rPr>
      </w:pPr>
      <w:r w:rsidRPr="00055E19">
        <w:rPr>
          <w:sz w:val="28"/>
          <w:szCs w:val="28"/>
        </w:rPr>
        <w:t>Death – low pitch roar</w:t>
      </w:r>
    </w:p>
    <w:p w14:paraId="1361FE40" w14:textId="77777777" w:rsidR="00525DAD" w:rsidRDefault="00525DAD" w:rsidP="001A101F">
      <w:pPr>
        <w:rPr>
          <w:sz w:val="28"/>
          <w:szCs w:val="28"/>
          <w:u w:val="single"/>
        </w:rPr>
      </w:pPr>
    </w:p>
    <w:p w14:paraId="15FE489A" w14:textId="4BFBBBD7" w:rsidR="004E3EB2" w:rsidRDefault="001A101F" w:rsidP="001A101F">
      <w:pPr>
        <w:rPr>
          <w:sz w:val="28"/>
          <w:szCs w:val="28"/>
          <w:u w:val="single"/>
        </w:rPr>
      </w:pPr>
      <w:r w:rsidRPr="00055E19">
        <w:rPr>
          <w:sz w:val="28"/>
          <w:szCs w:val="28"/>
          <w:u w:val="single"/>
        </w:rPr>
        <w:t>Platform</w:t>
      </w:r>
    </w:p>
    <w:p w14:paraId="45485A78" w14:textId="5971E196" w:rsidR="00543E24" w:rsidRDefault="004E3EB2" w:rsidP="004E3EB2">
      <w:pPr>
        <w:rPr>
          <w:sz w:val="28"/>
          <w:szCs w:val="28"/>
        </w:rPr>
      </w:pPr>
      <w:r>
        <w:rPr>
          <w:sz w:val="28"/>
          <w:szCs w:val="28"/>
        </w:rPr>
        <w:t>The game is aimed at two handheld platforms: android and iOS</w:t>
      </w:r>
      <w:r w:rsidR="00757845">
        <w:rPr>
          <w:sz w:val="28"/>
          <w:szCs w:val="28"/>
        </w:rPr>
        <w:t xml:space="preserve">, as they are becoming a much larger part of gaming world then in previous years. Bosting not just a large audience but also a platform is more widespread than others as the majority of people across the world have a mobile device nowadays. The two platforms are currently  more than capable of providing support for games, due to their app stores pre-installed on every device where anyone can download almost any kind of app they choose, as well as the software development kits available on programs such as Unity and Unreal engine.  </w:t>
      </w:r>
    </w:p>
    <w:p w14:paraId="2E96A3F4" w14:textId="5A002B7D" w:rsidR="00543E24" w:rsidRDefault="00543E24" w:rsidP="004E3EB2">
      <w:pPr>
        <w:rPr>
          <w:sz w:val="28"/>
          <w:szCs w:val="28"/>
        </w:rPr>
      </w:pPr>
      <w:r>
        <w:rPr>
          <w:sz w:val="28"/>
          <w:szCs w:val="28"/>
        </w:rPr>
        <w:t>When developing games for mobile devices, there are some things to consider, which are often unnecessary for console and P</w:t>
      </w:r>
      <w:r w:rsidR="006A3659">
        <w:rPr>
          <w:sz w:val="28"/>
          <w:szCs w:val="28"/>
        </w:rPr>
        <w:t>C. The controls, the UI, notifications from other apps &amp; phone calls</w:t>
      </w:r>
      <w:r w:rsidR="00FB3092">
        <w:rPr>
          <w:sz w:val="28"/>
          <w:szCs w:val="28"/>
        </w:rPr>
        <w:t xml:space="preserve">. Phone calls and leaving the app, can be easily </w:t>
      </w:r>
      <w:r w:rsidR="00D14C21">
        <w:rPr>
          <w:sz w:val="28"/>
          <w:szCs w:val="28"/>
        </w:rPr>
        <w:t>managed</w:t>
      </w:r>
      <w:r w:rsidR="00FB3092">
        <w:rPr>
          <w:sz w:val="28"/>
          <w:szCs w:val="28"/>
        </w:rPr>
        <w:t xml:space="preserve">, but simply putting the game in a paused state </w:t>
      </w:r>
      <w:r w:rsidR="00D14C21">
        <w:rPr>
          <w:sz w:val="28"/>
          <w:szCs w:val="28"/>
        </w:rPr>
        <w:t>until</w:t>
      </w:r>
      <w:r w:rsidR="00FB3092">
        <w:rPr>
          <w:sz w:val="28"/>
          <w:szCs w:val="28"/>
        </w:rPr>
        <w:t xml:space="preserve"> the user returns to the app and un-pauses it. T</w:t>
      </w:r>
    </w:p>
    <w:p w14:paraId="27E3C33A" w14:textId="619EC3D7" w:rsidR="001A101F" w:rsidRPr="00055E19" w:rsidRDefault="001A101F" w:rsidP="001A101F">
      <w:pPr>
        <w:rPr>
          <w:sz w:val="28"/>
          <w:szCs w:val="28"/>
          <w:u w:val="single"/>
        </w:rPr>
      </w:pPr>
    </w:p>
    <w:p w14:paraId="70353E9D" w14:textId="77777777" w:rsidR="00525DAD" w:rsidRDefault="00525DAD" w:rsidP="001A101F">
      <w:pPr>
        <w:rPr>
          <w:sz w:val="28"/>
          <w:szCs w:val="28"/>
          <w:u w:val="single"/>
        </w:rPr>
        <w:sectPr w:rsidR="00525DAD">
          <w:headerReference w:type="default" r:id="rId33"/>
          <w:pgSz w:w="11906" w:h="16838"/>
          <w:pgMar w:top="1440" w:right="1440" w:bottom="1440" w:left="1440" w:header="708" w:footer="708" w:gutter="0"/>
          <w:cols w:space="708"/>
          <w:docGrid w:linePitch="360"/>
        </w:sectPr>
      </w:pPr>
    </w:p>
    <w:p w14:paraId="0E9A2C1C" w14:textId="77777777" w:rsidR="00525DAD" w:rsidRPr="00055E19" w:rsidRDefault="00525DAD" w:rsidP="00525DAD">
      <w:pPr>
        <w:rPr>
          <w:sz w:val="28"/>
          <w:szCs w:val="28"/>
          <w:u w:val="single"/>
        </w:rPr>
      </w:pPr>
      <w:r w:rsidRPr="00055E19">
        <w:rPr>
          <w:sz w:val="28"/>
          <w:szCs w:val="28"/>
          <w:u w:val="single"/>
        </w:rPr>
        <w:lastRenderedPageBreak/>
        <w:t>Milestone schedule</w:t>
      </w:r>
    </w:p>
    <w:p w14:paraId="7E92308B" w14:textId="6E0FD397" w:rsidR="00533C69" w:rsidRDefault="00533C69" w:rsidP="001A101F">
      <w:pPr>
        <w:rPr>
          <w:sz w:val="28"/>
          <w:szCs w:val="28"/>
          <w:u w:val="single"/>
        </w:rPr>
      </w:pPr>
    </w:p>
    <w:p w14:paraId="066BFE4B" w14:textId="77777777" w:rsidR="00525DAD" w:rsidRDefault="00525DAD" w:rsidP="001A101F">
      <w:pPr>
        <w:rPr>
          <w:sz w:val="28"/>
          <w:szCs w:val="28"/>
          <w:u w:val="single"/>
        </w:rPr>
        <w:sectPr w:rsidR="00525DAD" w:rsidSect="00525DAD">
          <w:pgSz w:w="16838" w:h="11906" w:orient="landscape"/>
          <w:pgMar w:top="1440" w:right="1440" w:bottom="1440" w:left="1440" w:header="708" w:footer="708" w:gutter="0"/>
          <w:cols w:space="708"/>
          <w:docGrid w:linePitch="360"/>
        </w:sectPr>
      </w:pPr>
    </w:p>
    <w:p w14:paraId="0F2AB47E" w14:textId="3B1A2800" w:rsidR="00731765" w:rsidRPr="00055E19" w:rsidRDefault="00731765" w:rsidP="001A101F">
      <w:pPr>
        <w:rPr>
          <w:sz w:val="28"/>
          <w:szCs w:val="28"/>
          <w:u w:val="single"/>
        </w:rPr>
      </w:pPr>
      <w:r w:rsidRPr="00055E19">
        <w:rPr>
          <w:sz w:val="28"/>
          <w:szCs w:val="28"/>
          <w:u w:val="single"/>
        </w:rPr>
        <w:lastRenderedPageBreak/>
        <w:t>Bibliography</w:t>
      </w:r>
      <w:r w:rsidR="00A34597" w:rsidRPr="00055E19">
        <w:rPr>
          <w:sz w:val="28"/>
          <w:szCs w:val="28"/>
          <w:u w:val="single"/>
        </w:rPr>
        <w:t xml:space="preserve"> &amp; References</w:t>
      </w:r>
    </w:p>
    <w:p w14:paraId="5E4BEA86" w14:textId="5E14354C" w:rsidR="00A34597" w:rsidRPr="00055E19" w:rsidRDefault="00B90D4E" w:rsidP="00A34597">
      <w:pPr>
        <w:spacing w:line="240" w:lineRule="auto"/>
        <w:rPr>
          <w:rFonts w:cstheme="minorHAnsi"/>
          <w:sz w:val="28"/>
          <w:szCs w:val="28"/>
        </w:rPr>
      </w:pPr>
      <w:r w:rsidRPr="00055E19">
        <w:rPr>
          <w:rFonts w:cstheme="minorHAnsi"/>
          <w:sz w:val="28"/>
          <w:szCs w:val="28"/>
        </w:rPr>
        <w:t>Saultoons</w:t>
      </w:r>
      <w:r w:rsidR="00A34597" w:rsidRPr="00055E19">
        <w:rPr>
          <w:rFonts w:cstheme="minorHAnsi"/>
          <w:sz w:val="28"/>
          <w:szCs w:val="28"/>
        </w:rPr>
        <w:t>.</w:t>
      </w:r>
      <w:r w:rsidRPr="00055E19">
        <w:rPr>
          <w:rFonts w:cstheme="minorHAnsi"/>
          <w:sz w:val="28"/>
          <w:szCs w:val="28"/>
        </w:rPr>
        <w:t xml:space="preserve"> (2021) The ultimate Pixel Art Tutorial. </w:t>
      </w:r>
      <w:r w:rsidRPr="00055E19">
        <w:rPr>
          <w:rFonts w:cstheme="minorHAnsi"/>
          <w:sz w:val="28"/>
          <w:szCs w:val="28"/>
        </w:rPr>
        <w:tab/>
      </w:r>
      <w:r w:rsidRPr="00055E19">
        <w:rPr>
          <w:rFonts w:cstheme="minorHAnsi"/>
          <w:sz w:val="28"/>
          <w:szCs w:val="28"/>
        </w:rPr>
        <w:tab/>
      </w:r>
      <w:r w:rsidRPr="00055E19">
        <w:rPr>
          <w:rFonts w:cstheme="minorHAnsi"/>
          <w:sz w:val="28"/>
          <w:szCs w:val="28"/>
        </w:rPr>
        <w:tab/>
      </w:r>
      <w:r w:rsidRPr="00055E19">
        <w:rPr>
          <w:rFonts w:cstheme="minorHAnsi"/>
          <w:sz w:val="28"/>
          <w:szCs w:val="28"/>
        </w:rPr>
        <w:tab/>
      </w:r>
      <w:r w:rsidRPr="00055E19">
        <w:rPr>
          <w:rFonts w:cstheme="minorHAnsi"/>
          <w:sz w:val="28"/>
          <w:szCs w:val="28"/>
        </w:rPr>
        <w:tab/>
      </w:r>
      <w:r w:rsidR="00A34597" w:rsidRPr="00055E19">
        <w:rPr>
          <w:rFonts w:cstheme="minorHAnsi"/>
          <w:sz w:val="28"/>
          <w:szCs w:val="28"/>
        </w:rPr>
        <w:t xml:space="preserve">      </w:t>
      </w:r>
      <w:r w:rsidR="00A34597" w:rsidRPr="00055E19">
        <w:rPr>
          <w:rFonts w:cstheme="minorHAnsi"/>
          <w:sz w:val="28"/>
          <w:szCs w:val="28"/>
        </w:rPr>
        <w:tab/>
      </w:r>
      <w:r w:rsidRPr="00055E19">
        <w:rPr>
          <w:rFonts w:cstheme="minorHAnsi"/>
          <w:sz w:val="28"/>
          <w:szCs w:val="28"/>
        </w:rPr>
        <w:t xml:space="preserve">Source: </w:t>
      </w:r>
      <w:hyperlink r:id="rId34" w:history="1">
        <w:r w:rsidR="00501A67" w:rsidRPr="00055E19">
          <w:rPr>
            <w:rStyle w:val="Hyperlink"/>
            <w:rFonts w:cstheme="minorHAnsi"/>
            <w:color w:val="1155CC"/>
            <w:sz w:val="28"/>
            <w:szCs w:val="28"/>
          </w:rPr>
          <w:t>The Ultimate Pixel Art Tutorial - YouTube</w:t>
        </w:r>
      </w:hyperlink>
      <w:r w:rsidR="00501A67" w:rsidRPr="00055E19">
        <w:rPr>
          <w:rFonts w:cstheme="minorHAnsi"/>
          <w:color w:val="1155CC"/>
          <w:sz w:val="28"/>
          <w:szCs w:val="28"/>
        </w:rPr>
        <w:t xml:space="preserve"> </w:t>
      </w:r>
      <w:r w:rsidRPr="00055E19">
        <w:rPr>
          <w:rFonts w:cstheme="minorHAnsi"/>
          <w:sz w:val="28"/>
          <w:szCs w:val="28"/>
        </w:rPr>
        <w:t xml:space="preserve"> </w:t>
      </w:r>
      <w:r w:rsidR="00501A67" w:rsidRPr="00055E19">
        <w:rPr>
          <w:rFonts w:cstheme="minorHAnsi"/>
          <w:sz w:val="28"/>
          <w:szCs w:val="28"/>
        </w:rPr>
        <w:tab/>
      </w:r>
    </w:p>
    <w:p w14:paraId="006C0867" w14:textId="2E7AF80B" w:rsidR="00A34597" w:rsidRPr="00055E19" w:rsidRDefault="00A34597" w:rsidP="00A34597">
      <w:pPr>
        <w:spacing w:line="240" w:lineRule="auto"/>
        <w:rPr>
          <w:rFonts w:cstheme="minorHAnsi"/>
          <w:sz w:val="28"/>
          <w:szCs w:val="28"/>
        </w:rPr>
      </w:pPr>
      <w:r w:rsidRPr="00055E19">
        <w:rPr>
          <w:rFonts w:cstheme="minorHAnsi"/>
          <w:sz w:val="28"/>
          <w:szCs w:val="28"/>
        </w:rPr>
        <w:t xml:space="preserve">Pixel Overlord (2021) Do’s and Don’ts of Pixel art! (Beginner Tutorial). </w:t>
      </w:r>
      <w:r w:rsidRPr="00055E19">
        <w:rPr>
          <w:rFonts w:cstheme="minorHAnsi"/>
          <w:sz w:val="28"/>
          <w:szCs w:val="28"/>
        </w:rPr>
        <w:tab/>
      </w:r>
      <w:r w:rsidRPr="00055E19">
        <w:rPr>
          <w:rFonts w:cstheme="minorHAnsi"/>
          <w:sz w:val="28"/>
          <w:szCs w:val="28"/>
        </w:rPr>
        <w:tab/>
      </w:r>
      <w:r w:rsidRPr="00055E19">
        <w:rPr>
          <w:rFonts w:cstheme="minorHAnsi"/>
          <w:sz w:val="28"/>
          <w:szCs w:val="28"/>
        </w:rPr>
        <w:tab/>
        <w:t xml:space="preserve">Source: </w:t>
      </w:r>
      <w:hyperlink r:id="rId35" w:history="1">
        <w:r w:rsidRPr="00055E19">
          <w:rPr>
            <w:rStyle w:val="Hyperlink"/>
            <w:rFonts w:cstheme="minorHAnsi"/>
            <w:sz w:val="28"/>
            <w:szCs w:val="28"/>
          </w:rPr>
          <w:t>Do's and Don'ts of Pixel art! (Beginner Tutorial) - Youtube</w:t>
        </w:r>
      </w:hyperlink>
      <w:r w:rsidRPr="00055E19">
        <w:rPr>
          <w:rFonts w:cstheme="minorHAnsi"/>
          <w:sz w:val="28"/>
          <w:szCs w:val="28"/>
        </w:rPr>
        <w:t xml:space="preserve"> </w:t>
      </w:r>
    </w:p>
    <w:p w14:paraId="7F167DF9" w14:textId="484D9E84" w:rsidR="00501A67" w:rsidRPr="00055E19" w:rsidRDefault="00A34597" w:rsidP="00A34597">
      <w:pPr>
        <w:spacing w:line="240" w:lineRule="auto"/>
        <w:rPr>
          <w:rFonts w:cstheme="minorHAnsi"/>
          <w:sz w:val="28"/>
          <w:szCs w:val="28"/>
        </w:rPr>
      </w:pPr>
      <w:r w:rsidRPr="00055E19">
        <w:rPr>
          <w:rFonts w:eastAsia="Times New Roman" w:cstheme="minorHAnsi"/>
          <w:color w:val="000000"/>
          <w:sz w:val="28"/>
          <w:szCs w:val="28"/>
          <w:lang w:eastAsia="en-GB"/>
        </w:rPr>
        <w:t xml:space="preserve">Brackeys. (2018)How to make a 2D Game in Unity. </w:t>
      </w:r>
      <w:r w:rsidRPr="00055E19">
        <w:rPr>
          <w:rFonts w:eastAsia="Times New Roman" w:cstheme="minorHAnsi"/>
          <w:color w:val="000000"/>
          <w:sz w:val="28"/>
          <w:szCs w:val="28"/>
          <w:lang w:eastAsia="en-GB"/>
        </w:rPr>
        <w:tab/>
      </w:r>
      <w:r w:rsidRPr="00055E19">
        <w:rPr>
          <w:rFonts w:eastAsia="Times New Roman" w:cstheme="minorHAnsi"/>
          <w:color w:val="000000"/>
          <w:sz w:val="28"/>
          <w:szCs w:val="28"/>
          <w:lang w:eastAsia="en-GB"/>
        </w:rPr>
        <w:tab/>
      </w:r>
      <w:r w:rsidRPr="00055E19">
        <w:rPr>
          <w:rFonts w:eastAsia="Times New Roman" w:cstheme="minorHAnsi"/>
          <w:color w:val="000000"/>
          <w:sz w:val="28"/>
          <w:szCs w:val="28"/>
          <w:lang w:eastAsia="en-GB"/>
        </w:rPr>
        <w:tab/>
      </w:r>
      <w:r w:rsidRPr="00055E19">
        <w:rPr>
          <w:rFonts w:eastAsia="Times New Roman" w:cstheme="minorHAnsi"/>
          <w:color w:val="000000"/>
          <w:sz w:val="28"/>
          <w:szCs w:val="28"/>
          <w:lang w:eastAsia="en-GB"/>
        </w:rPr>
        <w:tab/>
      </w:r>
      <w:r w:rsidRPr="00055E19">
        <w:rPr>
          <w:rFonts w:eastAsia="Times New Roman" w:cstheme="minorHAnsi"/>
          <w:color w:val="000000"/>
          <w:sz w:val="28"/>
          <w:szCs w:val="28"/>
          <w:lang w:eastAsia="en-GB"/>
        </w:rPr>
        <w:tab/>
      </w:r>
      <w:r w:rsidRPr="00055E19">
        <w:rPr>
          <w:rFonts w:eastAsia="Times New Roman" w:cstheme="minorHAnsi"/>
          <w:color w:val="000000"/>
          <w:sz w:val="28"/>
          <w:szCs w:val="28"/>
          <w:lang w:eastAsia="en-GB"/>
        </w:rPr>
        <w:tab/>
        <w:t xml:space="preserve">Source: </w:t>
      </w:r>
      <w:hyperlink r:id="rId36" w:history="1">
        <w:r w:rsidRPr="00055E19">
          <w:rPr>
            <w:rFonts w:eastAsia="Times New Roman" w:cstheme="minorHAnsi"/>
            <w:color w:val="1155CC"/>
            <w:sz w:val="28"/>
            <w:szCs w:val="28"/>
            <w:u w:val="single"/>
            <w:lang w:eastAsia="en-GB"/>
          </w:rPr>
          <w:t>How to make a 2D Game in Unity - YouTube</w:t>
        </w:r>
      </w:hyperlink>
      <w:r w:rsidRPr="00055E19">
        <w:rPr>
          <w:rFonts w:cstheme="minorHAnsi"/>
          <w:sz w:val="28"/>
          <w:szCs w:val="28"/>
        </w:rPr>
        <w:t xml:space="preserve">                         </w:t>
      </w:r>
    </w:p>
    <w:p w14:paraId="6C565C20" w14:textId="64C71C19" w:rsidR="00501A67" w:rsidRPr="00055E19" w:rsidRDefault="00B90D4E" w:rsidP="00A34597">
      <w:pPr>
        <w:spacing w:line="240" w:lineRule="auto"/>
        <w:rPr>
          <w:rFonts w:cstheme="minorHAnsi"/>
          <w:sz w:val="28"/>
          <w:szCs w:val="28"/>
          <w:u w:val="single"/>
        </w:rPr>
      </w:pPr>
      <w:r w:rsidRPr="00055E19">
        <w:rPr>
          <w:rFonts w:cstheme="minorHAnsi"/>
          <w:color w:val="000000"/>
          <w:sz w:val="28"/>
          <w:szCs w:val="28"/>
        </w:rPr>
        <w:t>Brackeys.</w:t>
      </w:r>
      <w:r w:rsidR="00A34597" w:rsidRPr="00055E19">
        <w:rPr>
          <w:rFonts w:cstheme="minorHAnsi"/>
          <w:color w:val="000000"/>
          <w:sz w:val="28"/>
          <w:szCs w:val="28"/>
        </w:rPr>
        <w:t xml:space="preserve"> </w:t>
      </w:r>
      <w:r w:rsidRPr="00055E19">
        <w:rPr>
          <w:rFonts w:cstheme="minorHAnsi"/>
          <w:color w:val="000000"/>
          <w:sz w:val="28"/>
          <w:szCs w:val="28"/>
        </w:rPr>
        <w:t xml:space="preserve">(2018)2D Movement in </w:t>
      </w:r>
      <w:r w:rsidR="00501A67" w:rsidRPr="00055E19">
        <w:rPr>
          <w:rFonts w:cstheme="minorHAnsi"/>
          <w:color w:val="000000"/>
          <w:sz w:val="28"/>
          <w:szCs w:val="28"/>
        </w:rPr>
        <w:t>U</w:t>
      </w:r>
      <w:r w:rsidRPr="00055E19">
        <w:rPr>
          <w:rFonts w:cstheme="minorHAnsi"/>
          <w:color w:val="000000"/>
          <w:sz w:val="28"/>
          <w:szCs w:val="28"/>
        </w:rPr>
        <w:t xml:space="preserve">nity(Tutorial). </w:t>
      </w:r>
      <w:r w:rsidRPr="00055E19">
        <w:rPr>
          <w:rFonts w:cstheme="minorHAnsi"/>
          <w:color w:val="000000"/>
          <w:sz w:val="28"/>
          <w:szCs w:val="28"/>
        </w:rPr>
        <w:tab/>
        <w:t xml:space="preserve">          </w:t>
      </w:r>
      <w:r w:rsidRPr="00055E19">
        <w:rPr>
          <w:rFonts w:cstheme="minorHAnsi"/>
          <w:color w:val="000000"/>
          <w:sz w:val="28"/>
          <w:szCs w:val="28"/>
        </w:rPr>
        <w:tab/>
      </w:r>
      <w:r w:rsidRPr="00055E19">
        <w:rPr>
          <w:rFonts w:cstheme="minorHAnsi"/>
          <w:color w:val="000000"/>
          <w:sz w:val="28"/>
          <w:szCs w:val="28"/>
        </w:rPr>
        <w:tab/>
      </w:r>
      <w:r w:rsidRPr="00055E19">
        <w:rPr>
          <w:rFonts w:cstheme="minorHAnsi"/>
          <w:color w:val="000000"/>
          <w:sz w:val="28"/>
          <w:szCs w:val="28"/>
        </w:rPr>
        <w:tab/>
      </w:r>
      <w:r w:rsidRPr="00055E19">
        <w:rPr>
          <w:rFonts w:cstheme="minorHAnsi"/>
          <w:color w:val="000000"/>
          <w:sz w:val="28"/>
          <w:szCs w:val="28"/>
        </w:rPr>
        <w:tab/>
      </w:r>
      <w:r w:rsidRPr="00055E19">
        <w:rPr>
          <w:rFonts w:cstheme="minorHAnsi"/>
          <w:color w:val="000000"/>
          <w:sz w:val="28"/>
          <w:szCs w:val="28"/>
        </w:rPr>
        <w:tab/>
        <w:t xml:space="preserve">Source: </w:t>
      </w:r>
      <w:hyperlink r:id="rId37" w:history="1">
        <w:r w:rsidRPr="00055E19">
          <w:rPr>
            <w:rStyle w:val="Hyperlink"/>
            <w:rFonts w:cstheme="minorHAnsi"/>
            <w:color w:val="1155CC"/>
            <w:sz w:val="28"/>
            <w:szCs w:val="28"/>
          </w:rPr>
          <w:t>2D Movement in Unity (Tutorial) - YouTube</w:t>
        </w:r>
      </w:hyperlink>
      <w:r w:rsidR="00501A67" w:rsidRPr="00055E19">
        <w:rPr>
          <w:rFonts w:cstheme="minorHAnsi"/>
          <w:color w:val="000000"/>
          <w:sz w:val="28"/>
          <w:szCs w:val="28"/>
        </w:rPr>
        <w:t xml:space="preserve">                    </w:t>
      </w:r>
    </w:p>
    <w:p w14:paraId="0C3FB8C5" w14:textId="458DC55F" w:rsidR="00501A67" w:rsidRPr="00055E19" w:rsidRDefault="00B90D4E" w:rsidP="00A34597">
      <w:pPr>
        <w:spacing w:line="240" w:lineRule="auto"/>
        <w:rPr>
          <w:rFonts w:cstheme="minorHAnsi"/>
          <w:sz w:val="28"/>
          <w:szCs w:val="28"/>
          <w:u w:val="single"/>
        </w:rPr>
      </w:pPr>
      <w:r w:rsidRPr="00055E19">
        <w:rPr>
          <w:rFonts w:cstheme="minorHAnsi"/>
          <w:color w:val="000000"/>
          <w:sz w:val="28"/>
          <w:szCs w:val="28"/>
        </w:rPr>
        <w:t>Brackeys.</w:t>
      </w:r>
      <w:r w:rsidR="00A34597" w:rsidRPr="00055E19">
        <w:rPr>
          <w:rFonts w:cstheme="minorHAnsi"/>
          <w:color w:val="000000"/>
          <w:sz w:val="28"/>
          <w:szCs w:val="28"/>
        </w:rPr>
        <w:t xml:space="preserve"> </w:t>
      </w:r>
      <w:r w:rsidRPr="00055E19">
        <w:rPr>
          <w:rFonts w:cstheme="minorHAnsi"/>
          <w:color w:val="000000"/>
          <w:sz w:val="28"/>
          <w:szCs w:val="28"/>
        </w:rPr>
        <w:t xml:space="preserve">(2018)2D Animation in </w:t>
      </w:r>
      <w:r w:rsidR="00501A67" w:rsidRPr="00055E19">
        <w:rPr>
          <w:rFonts w:cstheme="minorHAnsi"/>
          <w:color w:val="000000"/>
          <w:sz w:val="28"/>
          <w:szCs w:val="28"/>
        </w:rPr>
        <w:t>U</w:t>
      </w:r>
      <w:r w:rsidRPr="00055E19">
        <w:rPr>
          <w:rFonts w:cstheme="minorHAnsi"/>
          <w:color w:val="000000"/>
          <w:sz w:val="28"/>
          <w:szCs w:val="28"/>
        </w:rPr>
        <w:t xml:space="preserve">nity(Tutorial). </w:t>
      </w:r>
      <w:r w:rsidRPr="00055E19">
        <w:rPr>
          <w:rFonts w:cstheme="minorHAnsi"/>
          <w:color w:val="000000"/>
          <w:sz w:val="28"/>
          <w:szCs w:val="28"/>
        </w:rPr>
        <w:tab/>
      </w:r>
      <w:r w:rsidRPr="00055E19">
        <w:rPr>
          <w:rFonts w:cstheme="minorHAnsi"/>
          <w:color w:val="000000"/>
          <w:sz w:val="28"/>
          <w:szCs w:val="28"/>
        </w:rPr>
        <w:tab/>
      </w:r>
      <w:r w:rsidRPr="00055E19">
        <w:rPr>
          <w:rFonts w:cstheme="minorHAnsi"/>
          <w:color w:val="000000"/>
          <w:sz w:val="28"/>
          <w:szCs w:val="28"/>
        </w:rPr>
        <w:tab/>
      </w:r>
      <w:r w:rsidRPr="00055E19">
        <w:rPr>
          <w:rFonts w:cstheme="minorHAnsi"/>
          <w:color w:val="000000"/>
          <w:sz w:val="28"/>
          <w:szCs w:val="28"/>
        </w:rPr>
        <w:tab/>
      </w:r>
      <w:r w:rsidRPr="00055E19">
        <w:rPr>
          <w:rFonts w:cstheme="minorHAnsi"/>
          <w:color w:val="000000"/>
          <w:sz w:val="28"/>
          <w:szCs w:val="28"/>
        </w:rPr>
        <w:tab/>
      </w:r>
      <w:r w:rsidRPr="00055E19">
        <w:rPr>
          <w:rFonts w:cstheme="minorHAnsi"/>
          <w:color w:val="000000"/>
          <w:sz w:val="28"/>
          <w:szCs w:val="28"/>
        </w:rPr>
        <w:tab/>
        <w:t xml:space="preserve">Source: </w:t>
      </w:r>
      <w:hyperlink r:id="rId38" w:history="1">
        <w:r w:rsidRPr="00055E19">
          <w:rPr>
            <w:rStyle w:val="Hyperlink"/>
            <w:rFonts w:cstheme="minorHAnsi"/>
            <w:color w:val="1155CC"/>
            <w:sz w:val="28"/>
            <w:szCs w:val="28"/>
          </w:rPr>
          <w:t>2D Animation in Unity (Tutorial) - YouTube</w:t>
        </w:r>
      </w:hyperlink>
      <w:r w:rsidR="00501A67" w:rsidRPr="00055E19">
        <w:rPr>
          <w:rFonts w:cstheme="minorHAnsi"/>
          <w:color w:val="000000"/>
          <w:sz w:val="28"/>
          <w:szCs w:val="28"/>
        </w:rPr>
        <w:t xml:space="preserve">       </w:t>
      </w:r>
    </w:p>
    <w:p w14:paraId="5F03A8EB" w14:textId="62843C34" w:rsidR="00501A67" w:rsidRPr="00055E19" w:rsidRDefault="00501A67" w:rsidP="00A34597">
      <w:pPr>
        <w:spacing w:line="240" w:lineRule="auto"/>
        <w:rPr>
          <w:rFonts w:cstheme="minorHAnsi"/>
          <w:sz w:val="28"/>
          <w:szCs w:val="28"/>
          <w:u w:val="single"/>
        </w:rPr>
      </w:pPr>
      <w:r w:rsidRPr="00055E19">
        <w:rPr>
          <w:rFonts w:cstheme="minorHAnsi"/>
          <w:color w:val="000000"/>
          <w:sz w:val="28"/>
          <w:szCs w:val="28"/>
        </w:rPr>
        <w:t>Brackeys. (2018)2D Shooting in Unity (Tutorial)</w:t>
      </w:r>
      <w:r w:rsidR="00A34597" w:rsidRPr="00055E19">
        <w:rPr>
          <w:rFonts w:cstheme="minorHAnsi"/>
          <w:color w:val="000000"/>
          <w:sz w:val="28"/>
          <w:szCs w:val="28"/>
        </w:rPr>
        <w:t xml:space="preserve">. </w:t>
      </w:r>
      <w:r w:rsidR="00A34597" w:rsidRPr="00055E19">
        <w:rPr>
          <w:rFonts w:cstheme="minorHAnsi"/>
          <w:color w:val="000000"/>
          <w:sz w:val="28"/>
          <w:szCs w:val="28"/>
        </w:rPr>
        <w:tab/>
      </w:r>
      <w:r w:rsidR="00A34597" w:rsidRPr="00055E19">
        <w:rPr>
          <w:rFonts w:cstheme="minorHAnsi"/>
          <w:color w:val="000000"/>
          <w:sz w:val="28"/>
          <w:szCs w:val="28"/>
        </w:rPr>
        <w:tab/>
      </w:r>
      <w:r w:rsidR="00A34597" w:rsidRPr="00055E19">
        <w:rPr>
          <w:rFonts w:cstheme="minorHAnsi"/>
          <w:color w:val="000000"/>
          <w:sz w:val="28"/>
          <w:szCs w:val="28"/>
        </w:rPr>
        <w:tab/>
      </w:r>
      <w:r w:rsidR="00A34597" w:rsidRPr="00055E19">
        <w:rPr>
          <w:rFonts w:cstheme="minorHAnsi"/>
          <w:color w:val="000000"/>
          <w:sz w:val="28"/>
          <w:szCs w:val="28"/>
        </w:rPr>
        <w:tab/>
      </w:r>
      <w:r w:rsidR="00A34597" w:rsidRPr="00055E19">
        <w:rPr>
          <w:rFonts w:cstheme="minorHAnsi"/>
          <w:color w:val="000000"/>
          <w:sz w:val="28"/>
          <w:szCs w:val="28"/>
        </w:rPr>
        <w:tab/>
      </w:r>
      <w:r w:rsidR="00A34597" w:rsidRPr="00055E19">
        <w:rPr>
          <w:rFonts w:cstheme="minorHAnsi"/>
          <w:color w:val="000000"/>
          <w:sz w:val="28"/>
          <w:szCs w:val="28"/>
        </w:rPr>
        <w:tab/>
        <w:t xml:space="preserve">Source: </w:t>
      </w:r>
      <w:hyperlink r:id="rId39" w:history="1">
        <w:r w:rsidR="00A34597" w:rsidRPr="00055E19">
          <w:rPr>
            <w:rStyle w:val="Hyperlink"/>
            <w:rFonts w:cstheme="minorHAnsi"/>
            <w:color w:val="1155CC"/>
            <w:sz w:val="28"/>
            <w:szCs w:val="28"/>
          </w:rPr>
          <w:t>2D Shooting in Unity (Tutorial) - Youtube</w:t>
        </w:r>
      </w:hyperlink>
      <w:r w:rsidR="00A34597" w:rsidRPr="00055E19">
        <w:rPr>
          <w:rFonts w:cstheme="minorHAnsi"/>
          <w:color w:val="000000"/>
          <w:sz w:val="28"/>
          <w:szCs w:val="28"/>
        </w:rPr>
        <w:t xml:space="preserve"> </w:t>
      </w:r>
      <w:r w:rsidRPr="00055E19">
        <w:rPr>
          <w:rFonts w:cstheme="minorHAnsi"/>
          <w:color w:val="000000"/>
          <w:sz w:val="28"/>
          <w:szCs w:val="28"/>
        </w:rPr>
        <w:t xml:space="preserve">            </w:t>
      </w:r>
    </w:p>
    <w:p w14:paraId="4FB38780" w14:textId="6AD9A2A1" w:rsidR="00501A67" w:rsidRPr="00055E19" w:rsidRDefault="00501A67" w:rsidP="00A34597">
      <w:pPr>
        <w:pStyle w:val="NormalWeb"/>
        <w:spacing w:before="0" w:beforeAutospacing="0" w:after="120" w:afterAutospacing="0"/>
        <w:textAlignment w:val="baseline"/>
        <w:rPr>
          <w:rFonts w:asciiTheme="minorHAnsi" w:hAnsiTheme="minorHAnsi" w:cstheme="minorHAnsi"/>
          <w:color w:val="000000"/>
          <w:sz w:val="28"/>
          <w:szCs w:val="28"/>
        </w:rPr>
      </w:pPr>
      <w:r w:rsidRPr="00055E19">
        <w:rPr>
          <w:rFonts w:asciiTheme="minorHAnsi" w:hAnsiTheme="minorHAnsi" w:cstheme="minorHAnsi"/>
          <w:color w:val="000000"/>
          <w:sz w:val="28"/>
          <w:szCs w:val="28"/>
        </w:rPr>
        <w:t>Brackeys.</w:t>
      </w:r>
      <w:r w:rsidR="00A34597" w:rsidRPr="00055E19">
        <w:rPr>
          <w:rFonts w:asciiTheme="minorHAnsi" w:hAnsiTheme="minorHAnsi" w:cstheme="minorHAnsi"/>
          <w:color w:val="000000"/>
          <w:sz w:val="28"/>
          <w:szCs w:val="28"/>
        </w:rPr>
        <w:t xml:space="preserve"> </w:t>
      </w:r>
      <w:r w:rsidRPr="00055E19">
        <w:rPr>
          <w:rFonts w:asciiTheme="minorHAnsi" w:hAnsiTheme="minorHAnsi" w:cstheme="minorHAnsi"/>
          <w:color w:val="000000"/>
          <w:sz w:val="28"/>
          <w:szCs w:val="28"/>
        </w:rPr>
        <w:t>(2018)2D Camera in Unity(</w:t>
      </w:r>
      <w:proofErr w:type="spellStart"/>
      <w:r w:rsidRPr="00055E19">
        <w:rPr>
          <w:rFonts w:asciiTheme="minorHAnsi" w:hAnsiTheme="minorHAnsi" w:cstheme="minorHAnsi"/>
          <w:color w:val="000000"/>
          <w:sz w:val="28"/>
          <w:szCs w:val="28"/>
        </w:rPr>
        <w:t>Cinemachine</w:t>
      </w:r>
      <w:proofErr w:type="spellEnd"/>
      <w:r w:rsidRPr="00055E19">
        <w:rPr>
          <w:rFonts w:asciiTheme="minorHAnsi" w:hAnsiTheme="minorHAnsi" w:cstheme="minorHAnsi"/>
          <w:color w:val="000000"/>
          <w:sz w:val="28"/>
          <w:szCs w:val="28"/>
        </w:rPr>
        <w:t xml:space="preserve"> Tutorial).                     </w:t>
      </w:r>
      <w:r w:rsidR="00A34597" w:rsidRPr="00055E19">
        <w:rPr>
          <w:rFonts w:asciiTheme="minorHAnsi" w:hAnsiTheme="minorHAnsi" w:cstheme="minorHAnsi"/>
          <w:color w:val="000000"/>
          <w:sz w:val="28"/>
          <w:szCs w:val="28"/>
        </w:rPr>
        <w:tab/>
      </w:r>
      <w:r w:rsidR="00A34597" w:rsidRPr="00055E19">
        <w:rPr>
          <w:rFonts w:asciiTheme="minorHAnsi" w:hAnsiTheme="minorHAnsi" w:cstheme="minorHAnsi"/>
          <w:color w:val="000000"/>
          <w:sz w:val="28"/>
          <w:szCs w:val="28"/>
        </w:rPr>
        <w:tab/>
      </w:r>
      <w:r w:rsidR="00A34597"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 xml:space="preserve">Source: </w:t>
      </w:r>
      <w:hyperlink r:id="rId40" w:history="1">
        <w:r w:rsidRPr="00055E19">
          <w:rPr>
            <w:rStyle w:val="Hyperlink"/>
            <w:rFonts w:asciiTheme="minorHAnsi" w:hAnsiTheme="minorHAnsi" w:cstheme="minorHAnsi"/>
            <w:color w:val="1155CC"/>
            <w:sz w:val="28"/>
            <w:szCs w:val="28"/>
          </w:rPr>
          <w:t>2D Camera in Unity (</w:t>
        </w:r>
        <w:proofErr w:type="spellStart"/>
        <w:r w:rsidRPr="00055E19">
          <w:rPr>
            <w:rStyle w:val="Hyperlink"/>
            <w:rFonts w:asciiTheme="minorHAnsi" w:hAnsiTheme="minorHAnsi" w:cstheme="minorHAnsi"/>
            <w:color w:val="1155CC"/>
            <w:sz w:val="28"/>
            <w:szCs w:val="28"/>
          </w:rPr>
          <w:t>Cinemachine</w:t>
        </w:r>
        <w:proofErr w:type="spellEnd"/>
        <w:r w:rsidRPr="00055E19">
          <w:rPr>
            <w:rStyle w:val="Hyperlink"/>
            <w:rFonts w:asciiTheme="minorHAnsi" w:hAnsiTheme="minorHAnsi" w:cstheme="minorHAnsi"/>
            <w:color w:val="1155CC"/>
            <w:sz w:val="28"/>
            <w:szCs w:val="28"/>
          </w:rPr>
          <w:t xml:space="preserve"> Tutorial) - YouTube</w:t>
        </w:r>
      </w:hyperlink>
      <w:r w:rsidRPr="00055E19">
        <w:rPr>
          <w:rFonts w:asciiTheme="minorHAnsi" w:hAnsiTheme="minorHAnsi" w:cstheme="minorHAnsi"/>
          <w:color w:val="000000"/>
          <w:sz w:val="28"/>
          <w:szCs w:val="28"/>
        </w:rPr>
        <w:t xml:space="preserve"> </w:t>
      </w:r>
    </w:p>
    <w:p w14:paraId="5930CF7D" w14:textId="3A40E184" w:rsidR="00501A67" w:rsidRPr="00055E19" w:rsidRDefault="00501A67" w:rsidP="00A34597">
      <w:pPr>
        <w:pStyle w:val="NormalWeb"/>
        <w:spacing w:before="0" w:beforeAutospacing="0" w:after="120" w:afterAutospacing="0"/>
        <w:textAlignment w:val="baseline"/>
        <w:rPr>
          <w:rFonts w:asciiTheme="minorHAnsi" w:hAnsiTheme="minorHAnsi" w:cstheme="minorHAnsi"/>
          <w:color w:val="000000"/>
          <w:sz w:val="28"/>
          <w:szCs w:val="28"/>
        </w:rPr>
      </w:pPr>
      <w:r w:rsidRPr="00055E19">
        <w:rPr>
          <w:rFonts w:asciiTheme="minorHAnsi" w:hAnsiTheme="minorHAnsi" w:cstheme="minorHAnsi"/>
          <w:color w:val="000000"/>
          <w:sz w:val="28"/>
          <w:szCs w:val="28"/>
        </w:rPr>
        <w:t>Brackeys.</w:t>
      </w:r>
      <w:r w:rsidR="00A34597" w:rsidRPr="00055E19">
        <w:rPr>
          <w:rFonts w:asciiTheme="minorHAnsi" w:hAnsiTheme="minorHAnsi" w:cstheme="minorHAnsi"/>
          <w:color w:val="000000"/>
          <w:sz w:val="28"/>
          <w:szCs w:val="28"/>
        </w:rPr>
        <w:t xml:space="preserve"> </w:t>
      </w:r>
      <w:r w:rsidRPr="00055E19">
        <w:rPr>
          <w:rFonts w:asciiTheme="minorHAnsi" w:hAnsiTheme="minorHAnsi" w:cstheme="minorHAnsi"/>
          <w:color w:val="000000"/>
          <w:sz w:val="28"/>
          <w:szCs w:val="28"/>
        </w:rPr>
        <w:t xml:space="preserve">(2019)2D Lights in Unity! </w:t>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r>
      <w:r w:rsidR="00A34597"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 xml:space="preserve">Source: </w:t>
      </w:r>
      <w:hyperlink r:id="rId41" w:history="1">
        <w:r w:rsidRPr="00055E19">
          <w:rPr>
            <w:rStyle w:val="Hyperlink"/>
            <w:rFonts w:asciiTheme="minorHAnsi" w:hAnsiTheme="minorHAnsi" w:cstheme="minorHAnsi"/>
            <w:color w:val="1155CC"/>
            <w:sz w:val="28"/>
            <w:szCs w:val="28"/>
          </w:rPr>
          <w:t>2D Lights in Unity! - YouTube</w:t>
        </w:r>
      </w:hyperlink>
      <w:r w:rsidRPr="00055E19">
        <w:rPr>
          <w:rFonts w:asciiTheme="minorHAnsi" w:hAnsiTheme="minorHAnsi" w:cstheme="minorHAnsi"/>
          <w:color w:val="000000"/>
          <w:sz w:val="28"/>
          <w:szCs w:val="28"/>
        </w:rPr>
        <w:t xml:space="preserve">                                         </w:t>
      </w:r>
    </w:p>
    <w:p w14:paraId="569BCA94" w14:textId="66185580" w:rsidR="00501A67" w:rsidRPr="00055E19" w:rsidRDefault="00501A67" w:rsidP="00A34597">
      <w:pPr>
        <w:pStyle w:val="NormalWeb"/>
        <w:spacing w:before="0" w:beforeAutospacing="0" w:after="120" w:afterAutospacing="0"/>
        <w:textAlignment w:val="baseline"/>
        <w:rPr>
          <w:rFonts w:asciiTheme="minorHAnsi" w:hAnsiTheme="minorHAnsi" w:cstheme="minorHAnsi"/>
          <w:color w:val="000000"/>
          <w:sz w:val="28"/>
          <w:szCs w:val="28"/>
        </w:rPr>
      </w:pPr>
      <w:r w:rsidRPr="00055E19">
        <w:rPr>
          <w:rFonts w:asciiTheme="minorHAnsi" w:hAnsiTheme="minorHAnsi" w:cstheme="minorHAnsi"/>
          <w:color w:val="000000"/>
          <w:sz w:val="28"/>
          <w:szCs w:val="28"/>
        </w:rPr>
        <w:t>Brackeys.</w:t>
      </w:r>
      <w:r w:rsidR="00A34597" w:rsidRPr="00055E19">
        <w:rPr>
          <w:rFonts w:asciiTheme="minorHAnsi" w:hAnsiTheme="minorHAnsi" w:cstheme="minorHAnsi"/>
          <w:color w:val="000000"/>
          <w:sz w:val="28"/>
          <w:szCs w:val="28"/>
        </w:rPr>
        <w:t xml:space="preserve"> </w:t>
      </w:r>
      <w:r w:rsidRPr="00055E19">
        <w:rPr>
          <w:rFonts w:asciiTheme="minorHAnsi" w:hAnsiTheme="minorHAnsi" w:cstheme="minorHAnsi"/>
          <w:color w:val="000000"/>
          <w:sz w:val="28"/>
          <w:szCs w:val="28"/>
        </w:rPr>
        <w:t xml:space="preserve">(2017) START MENU in Unity. </w:t>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ab/>
        <w:t xml:space="preserve">Source: </w:t>
      </w:r>
      <w:hyperlink r:id="rId42" w:history="1">
        <w:r w:rsidRPr="00055E19">
          <w:rPr>
            <w:rFonts w:asciiTheme="minorHAnsi" w:hAnsiTheme="minorHAnsi" w:cstheme="minorHAnsi"/>
            <w:color w:val="1155CC"/>
            <w:sz w:val="28"/>
            <w:szCs w:val="28"/>
            <w:u w:val="single"/>
          </w:rPr>
          <w:t>START MENU in Unity - YouTube</w:t>
        </w:r>
      </w:hyperlink>
      <w:r w:rsidRPr="00055E19">
        <w:rPr>
          <w:rFonts w:asciiTheme="minorHAnsi" w:hAnsiTheme="minorHAnsi" w:cstheme="minorHAnsi"/>
          <w:color w:val="000000"/>
          <w:sz w:val="28"/>
          <w:szCs w:val="28"/>
        </w:rPr>
        <w:t xml:space="preserve">                                               </w:t>
      </w:r>
    </w:p>
    <w:p w14:paraId="3E946471" w14:textId="598E21C1" w:rsidR="00533C69" w:rsidRPr="00533C69" w:rsidRDefault="00731765" w:rsidP="00A34597">
      <w:pPr>
        <w:pStyle w:val="NormalWeb"/>
        <w:spacing w:before="0" w:beforeAutospacing="0" w:after="120" w:afterAutospacing="0"/>
        <w:textAlignment w:val="baseline"/>
        <w:rPr>
          <w:rFonts w:asciiTheme="minorHAnsi" w:hAnsiTheme="minorHAnsi" w:cstheme="minorHAnsi"/>
          <w:color w:val="1155CC"/>
          <w:sz w:val="28"/>
          <w:szCs w:val="28"/>
          <w:u w:val="single"/>
        </w:rPr>
      </w:pPr>
      <w:r w:rsidRPr="00055E19">
        <w:rPr>
          <w:rFonts w:asciiTheme="minorHAnsi" w:hAnsiTheme="minorHAnsi" w:cstheme="minorHAnsi"/>
          <w:color w:val="000000"/>
          <w:sz w:val="28"/>
          <w:szCs w:val="28"/>
        </w:rPr>
        <w:t>Jimmy Vegas.</w:t>
      </w:r>
      <w:r w:rsidR="00A34597" w:rsidRPr="00055E19">
        <w:rPr>
          <w:rFonts w:asciiTheme="minorHAnsi" w:hAnsiTheme="minorHAnsi" w:cstheme="minorHAnsi"/>
          <w:color w:val="000000"/>
          <w:sz w:val="28"/>
          <w:szCs w:val="28"/>
        </w:rPr>
        <w:t xml:space="preserve"> </w:t>
      </w:r>
      <w:r w:rsidRPr="00055E19">
        <w:rPr>
          <w:rFonts w:asciiTheme="minorHAnsi" w:hAnsiTheme="minorHAnsi" w:cstheme="minorHAnsi"/>
          <w:color w:val="000000"/>
          <w:sz w:val="28"/>
          <w:szCs w:val="28"/>
        </w:rPr>
        <w:t>(2019)</w:t>
      </w:r>
      <w:r w:rsidR="00B90D4E" w:rsidRPr="00055E19">
        <w:rPr>
          <w:rFonts w:asciiTheme="minorHAnsi" w:hAnsiTheme="minorHAnsi" w:cstheme="minorHAnsi"/>
          <w:color w:val="000000"/>
          <w:sz w:val="28"/>
          <w:szCs w:val="28"/>
        </w:rPr>
        <w:t xml:space="preserve"> </w:t>
      </w:r>
      <w:r w:rsidRPr="00055E19">
        <w:rPr>
          <w:rFonts w:asciiTheme="minorHAnsi" w:hAnsiTheme="minorHAnsi" w:cstheme="minorHAnsi"/>
          <w:color w:val="000000"/>
          <w:sz w:val="28"/>
          <w:szCs w:val="28"/>
        </w:rPr>
        <w:t>HOW TO CREATE A COUNT DOWN TIMER IN C# UNITY TUTORIA</w:t>
      </w:r>
      <w:r w:rsidR="00A34597" w:rsidRPr="00055E19">
        <w:rPr>
          <w:rFonts w:asciiTheme="minorHAnsi" w:hAnsiTheme="minorHAnsi" w:cstheme="minorHAnsi"/>
          <w:color w:val="000000"/>
          <w:sz w:val="28"/>
          <w:szCs w:val="28"/>
        </w:rPr>
        <w:t>L.</w:t>
      </w:r>
      <w:r w:rsidR="00A34597" w:rsidRPr="00055E19">
        <w:rPr>
          <w:rFonts w:asciiTheme="minorHAnsi" w:hAnsiTheme="minorHAnsi" w:cstheme="minorHAnsi"/>
          <w:color w:val="000000"/>
          <w:sz w:val="28"/>
          <w:szCs w:val="28"/>
        </w:rPr>
        <w:tab/>
      </w:r>
      <w:r w:rsidR="00B90D4E" w:rsidRPr="00055E19">
        <w:rPr>
          <w:rFonts w:asciiTheme="minorHAnsi" w:hAnsiTheme="minorHAnsi" w:cstheme="minorHAnsi"/>
          <w:color w:val="000000"/>
          <w:sz w:val="28"/>
          <w:szCs w:val="28"/>
        </w:rPr>
        <w:t>Source:</w:t>
      </w:r>
      <w:r w:rsidRPr="00055E19">
        <w:rPr>
          <w:rFonts w:asciiTheme="minorHAnsi" w:hAnsiTheme="minorHAnsi" w:cstheme="minorHAnsi"/>
          <w:color w:val="000000"/>
          <w:sz w:val="28"/>
          <w:szCs w:val="28"/>
        </w:rPr>
        <w:t xml:space="preserve"> </w:t>
      </w:r>
      <w:hyperlink r:id="rId43" w:anchor=" Unity - YouTube" w:history="1">
        <w:r w:rsidR="00501A67" w:rsidRPr="00055E19">
          <w:rPr>
            <w:rFonts w:asciiTheme="minorHAnsi" w:hAnsiTheme="minorHAnsi" w:cstheme="minorHAnsi"/>
            <w:color w:val="1155CC"/>
            <w:sz w:val="28"/>
            <w:szCs w:val="28"/>
            <w:u w:val="single"/>
          </w:rPr>
          <w:t xml:space="preserve">How </w:t>
        </w:r>
        <w:proofErr w:type="gramStart"/>
        <w:r w:rsidR="00501A67" w:rsidRPr="00055E19">
          <w:rPr>
            <w:rFonts w:asciiTheme="minorHAnsi" w:hAnsiTheme="minorHAnsi" w:cstheme="minorHAnsi"/>
            <w:color w:val="1155CC"/>
            <w:sz w:val="28"/>
            <w:szCs w:val="28"/>
            <w:u w:val="single"/>
          </w:rPr>
          <w:t>To</w:t>
        </w:r>
        <w:proofErr w:type="gramEnd"/>
        <w:r w:rsidR="00501A67" w:rsidRPr="00055E19">
          <w:rPr>
            <w:rFonts w:asciiTheme="minorHAnsi" w:hAnsiTheme="minorHAnsi" w:cstheme="minorHAnsi"/>
            <w:color w:val="1155CC"/>
            <w:sz w:val="28"/>
            <w:szCs w:val="28"/>
            <w:u w:val="single"/>
          </w:rPr>
          <w:t xml:space="preserve"> Create a Count Down Timer In C# Unity - YouTube</w:t>
        </w:r>
      </w:hyperlink>
    </w:p>
    <w:p w14:paraId="0E6DAFD4" w14:textId="7DA056B7" w:rsidR="00533C69" w:rsidRDefault="00533C69" w:rsidP="00A34597">
      <w:pPr>
        <w:pStyle w:val="NormalWeb"/>
        <w:spacing w:before="0" w:beforeAutospacing="0" w:after="12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Unit (game engine)</w:t>
      </w:r>
    </w:p>
    <w:p w14:paraId="37D8295E" w14:textId="66E944FD" w:rsidR="00E51EC0" w:rsidRPr="00055E19" w:rsidRDefault="00533C69" w:rsidP="00E51EC0">
      <w:pPr>
        <w:pStyle w:val="NormalWeb"/>
        <w:spacing w:before="0" w:beforeAutospacing="0" w:after="12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t xml:space="preserve">Source: </w:t>
      </w:r>
      <w:hyperlink r:id="rId44" w:history="1">
        <w:r w:rsidR="00E51EC0" w:rsidRPr="00E51EC0">
          <w:rPr>
            <w:rStyle w:val="Hyperlink"/>
            <w:rFonts w:asciiTheme="minorHAnsi" w:hAnsiTheme="minorHAnsi" w:cstheme="minorHAnsi"/>
            <w:color w:val="1155CC"/>
            <w:sz w:val="28"/>
            <w:szCs w:val="28"/>
          </w:rPr>
          <w:t>Unity Download</w:t>
        </w:r>
      </w:hyperlink>
    </w:p>
    <w:p w14:paraId="47D27C64" w14:textId="11F64142" w:rsidR="00E94249" w:rsidRPr="00055E19" w:rsidRDefault="00E94249" w:rsidP="00A34597">
      <w:pPr>
        <w:pStyle w:val="NormalWeb"/>
        <w:spacing w:before="0" w:beforeAutospacing="0" w:after="120" w:afterAutospacing="0"/>
        <w:textAlignment w:val="baseline"/>
        <w:rPr>
          <w:rFonts w:asciiTheme="minorHAnsi" w:hAnsiTheme="minorHAnsi" w:cstheme="minorHAnsi"/>
          <w:color w:val="000000"/>
          <w:sz w:val="28"/>
          <w:szCs w:val="28"/>
        </w:rPr>
      </w:pPr>
      <w:proofErr w:type="spellStart"/>
      <w:r w:rsidRPr="00055E19">
        <w:rPr>
          <w:rFonts w:asciiTheme="minorHAnsi" w:hAnsiTheme="minorHAnsi" w:cstheme="minorHAnsi"/>
          <w:color w:val="000000"/>
          <w:sz w:val="28"/>
          <w:szCs w:val="28"/>
        </w:rPr>
        <w:t>Jsfxr</w:t>
      </w:r>
      <w:proofErr w:type="spellEnd"/>
      <w:r w:rsidRPr="00055E19">
        <w:rPr>
          <w:rFonts w:asciiTheme="minorHAnsi" w:hAnsiTheme="minorHAnsi" w:cstheme="minorHAnsi"/>
          <w:color w:val="000000"/>
          <w:sz w:val="28"/>
          <w:szCs w:val="28"/>
        </w:rPr>
        <w:t xml:space="preserve"> (</w:t>
      </w:r>
      <w:r w:rsidR="00AA2CF8">
        <w:rPr>
          <w:rFonts w:asciiTheme="minorHAnsi" w:hAnsiTheme="minorHAnsi" w:cstheme="minorHAnsi"/>
          <w:color w:val="000000"/>
          <w:sz w:val="28"/>
          <w:szCs w:val="28"/>
        </w:rPr>
        <w:t>S</w:t>
      </w:r>
      <w:r w:rsidRPr="00055E19">
        <w:rPr>
          <w:rFonts w:asciiTheme="minorHAnsi" w:hAnsiTheme="minorHAnsi" w:cstheme="minorHAnsi"/>
          <w:color w:val="000000"/>
          <w:sz w:val="28"/>
          <w:szCs w:val="28"/>
        </w:rPr>
        <w:t xml:space="preserve">ound effects). </w:t>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Pr="00055E19">
        <w:rPr>
          <w:rFonts w:asciiTheme="minorHAnsi" w:hAnsiTheme="minorHAnsi" w:cstheme="minorHAnsi"/>
          <w:color w:val="000000"/>
          <w:sz w:val="28"/>
          <w:szCs w:val="28"/>
        </w:rPr>
        <w:t xml:space="preserve">Source: </w:t>
      </w:r>
      <w:hyperlink r:id="rId45" w:history="1">
        <w:proofErr w:type="spellStart"/>
        <w:r w:rsidR="007B7C6A" w:rsidRPr="00055E19">
          <w:rPr>
            <w:rStyle w:val="Hyperlink"/>
            <w:rFonts w:asciiTheme="minorHAnsi" w:hAnsiTheme="minorHAnsi" w:cstheme="minorHAnsi"/>
            <w:color w:val="1155CC"/>
            <w:sz w:val="28"/>
            <w:szCs w:val="28"/>
          </w:rPr>
          <w:t>Jsfxr</w:t>
        </w:r>
        <w:proofErr w:type="spellEnd"/>
      </w:hyperlink>
    </w:p>
    <w:p w14:paraId="7B3F2A35" w14:textId="16AD6F7D" w:rsidR="00E94249" w:rsidRDefault="00E94249" w:rsidP="00A34597">
      <w:pPr>
        <w:pStyle w:val="NormalWeb"/>
        <w:spacing w:before="0" w:beforeAutospacing="0" w:after="120" w:afterAutospacing="0"/>
        <w:textAlignment w:val="baseline"/>
        <w:rPr>
          <w:rFonts w:asciiTheme="minorHAnsi" w:hAnsiTheme="minorHAnsi" w:cstheme="minorHAnsi"/>
          <w:color w:val="000000"/>
          <w:sz w:val="28"/>
          <w:szCs w:val="28"/>
        </w:rPr>
      </w:pPr>
      <w:proofErr w:type="spellStart"/>
      <w:r w:rsidRPr="00055E19">
        <w:rPr>
          <w:rFonts w:asciiTheme="minorHAnsi" w:hAnsiTheme="minorHAnsi" w:cstheme="minorHAnsi"/>
          <w:color w:val="000000"/>
          <w:sz w:val="28"/>
          <w:szCs w:val="28"/>
        </w:rPr>
        <w:t>BeepBox</w:t>
      </w:r>
      <w:proofErr w:type="spellEnd"/>
      <w:r w:rsidRPr="00055E19">
        <w:rPr>
          <w:rFonts w:asciiTheme="minorHAnsi" w:hAnsiTheme="minorHAnsi" w:cstheme="minorHAnsi"/>
          <w:color w:val="000000"/>
          <w:sz w:val="28"/>
          <w:szCs w:val="28"/>
        </w:rPr>
        <w:t xml:space="preserve"> (</w:t>
      </w:r>
      <w:r w:rsidR="00533C69" w:rsidRPr="00055E19">
        <w:rPr>
          <w:rFonts w:asciiTheme="minorHAnsi" w:hAnsiTheme="minorHAnsi" w:cstheme="minorHAnsi"/>
          <w:color w:val="000000"/>
          <w:sz w:val="28"/>
          <w:szCs w:val="28"/>
        </w:rPr>
        <w:t>Soundtrack</w:t>
      </w:r>
      <w:r w:rsidR="007B7C6A" w:rsidRPr="00055E19">
        <w:rPr>
          <w:rFonts w:asciiTheme="minorHAnsi" w:hAnsiTheme="minorHAnsi" w:cstheme="minorHAnsi"/>
          <w:color w:val="000000"/>
          <w:sz w:val="28"/>
          <w:szCs w:val="28"/>
        </w:rPr>
        <w:t xml:space="preserve">). </w:t>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r>
      <w:r w:rsidR="007B7C6A" w:rsidRPr="00055E19">
        <w:rPr>
          <w:rFonts w:asciiTheme="minorHAnsi" w:hAnsiTheme="minorHAnsi" w:cstheme="minorHAnsi"/>
          <w:color w:val="000000"/>
          <w:sz w:val="28"/>
          <w:szCs w:val="28"/>
        </w:rPr>
        <w:tab/>
        <w:t xml:space="preserve">Source: </w:t>
      </w:r>
      <w:hyperlink r:id="rId46" w:anchor="8n31s0k0l00e08t2mm0a7g0fj07i0r1o3210T0v1L4ua7q3d6f8y4z1C0w0c1h0T5v1L4u50q1d5f8y1z6C1c0h0H-JJAArrqiih999T1v1L4uc6q1d4f8y1z9C0c0A6F1B2VgQ0507P7c62E0011T2v1L4u15q0d1f8y0z1C2w0b4h4h0000000h4g000000014h000000004h400000000p1hidCzNNkQvhV600000" w:history="1">
        <w:proofErr w:type="spellStart"/>
        <w:r w:rsidR="007B7C6A" w:rsidRPr="00055E19">
          <w:rPr>
            <w:rStyle w:val="Hyperlink"/>
            <w:rFonts w:asciiTheme="minorHAnsi" w:hAnsiTheme="minorHAnsi" w:cstheme="minorHAnsi"/>
            <w:color w:val="1155CC"/>
            <w:sz w:val="28"/>
            <w:szCs w:val="28"/>
          </w:rPr>
          <w:t>BeepBox</w:t>
        </w:r>
        <w:proofErr w:type="spellEnd"/>
      </w:hyperlink>
      <w:r w:rsidRPr="00055E19">
        <w:rPr>
          <w:rFonts w:asciiTheme="minorHAnsi" w:hAnsiTheme="minorHAnsi" w:cstheme="minorHAnsi"/>
          <w:color w:val="000000"/>
          <w:sz w:val="28"/>
          <w:szCs w:val="28"/>
        </w:rPr>
        <w:t xml:space="preserve"> </w:t>
      </w:r>
      <w:r w:rsidR="007B7C6A" w:rsidRPr="00055E19">
        <w:rPr>
          <w:rFonts w:asciiTheme="minorHAnsi" w:hAnsiTheme="minorHAnsi" w:cstheme="minorHAnsi"/>
          <w:color w:val="000000"/>
          <w:sz w:val="28"/>
          <w:szCs w:val="28"/>
        </w:rPr>
        <w:t xml:space="preserve"> </w:t>
      </w:r>
    </w:p>
    <w:p w14:paraId="5DFC9042" w14:textId="3B47F1B6" w:rsidR="00AA2CF8" w:rsidRDefault="00AA2CF8" w:rsidP="00A34597">
      <w:pPr>
        <w:pStyle w:val="NormalWeb"/>
        <w:spacing w:before="0" w:beforeAutospacing="0" w:after="120" w:afterAutospacing="0"/>
        <w:textAlignment w:val="baseline"/>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GraphicsGale</w:t>
      </w:r>
      <w:proofErr w:type="spellEnd"/>
      <w:r>
        <w:rPr>
          <w:rFonts w:asciiTheme="minorHAnsi" w:hAnsiTheme="minorHAnsi" w:cstheme="minorHAnsi"/>
          <w:color w:val="000000"/>
          <w:sz w:val="28"/>
          <w:szCs w:val="28"/>
        </w:rPr>
        <w:t xml:space="preserve"> (Game visuals)</w:t>
      </w:r>
    </w:p>
    <w:p w14:paraId="5210B62D" w14:textId="21B6D131" w:rsidR="00AA2CF8" w:rsidRPr="00055E19" w:rsidRDefault="00AA2CF8" w:rsidP="00AA2CF8">
      <w:pPr>
        <w:pStyle w:val="NormalWeb"/>
        <w:spacing w:before="0" w:beforeAutospacing="0" w:after="120" w:afterAutospacing="0"/>
        <w:ind w:firstLine="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Source: </w:t>
      </w:r>
    </w:p>
    <w:p w14:paraId="154FCC89" w14:textId="77777777" w:rsidR="001A101F" w:rsidRPr="00055E19" w:rsidRDefault="001A101F" w:rsidP="001A101F">
      <w:pPr>
        <w:rPr>
          <w:sz w:val="28"/>
          <w:szCs w:val="28"/>
        </w:rPr>
      </w:pPr>
    </w:p>
    <w:p w14:paraId="13FD1283" w14:textId="77777777" w:rsidR="00BC6C99" w:rsidRPr="00055E19" w:rsidRDefault="00BC6C99" w:rsidP="00BC6C99">
      <w:pPr>
        <w:ind w:left="720"/>
        <w:rPr>
          <w:sz w:val="28"/>
          <w:szCs w:val="28"/>
        </w:rPr>
      </w:pPr>
    </w:p>
    <w:sectPr w:rsidR="00BC6C99" w:rsidRPr="00055E19" w:rsidSect="00525D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66D1F" w14:textId="77777777" w:rsidR="003A6E61" w:rsidRDefault="003A6E61" w:rsidP="00DA5CA7">
      <w:pPr>
        <w:spacing w:after="0" w:line="240" w:lineRule="auto"/>
      </w:pPr>
      <w:r>
        <w:separator/>
      </w:r>
    </w:p>
  </w:endnote>
  <w:endnote w:type="continuationSeparator" w:id="0">
    <w:p w14:paraId="7525E25F" w14:textId="77777777" w:rsidR="003A6E61" w:rsidRDefault="003A6E61" w:rsidP="00DA5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F6FC7" w14:textId="77777777" w:rsidR="003A6E61" w:rsidRDefault="003A6E61" w:rsidP="00DA5CA7">
      <w:pPr>
        <w:spacing w:after="0" w:line="240" w:lineRule="auto"/>
      </w:pPr>
      <w:r>
        <w:separator/>
      </w:r>
    </w:p>
  </w:footnote>
  <w:footnote w:type="continuationSeparator" w:id="0">
    <w:p w14:paraId="46A7F4B6" w14:textId="77777777" w:rsidR="003A6E61" w:rsidRDefault="003A6E61" w:rsidP="00DA5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AB17" w14:textId="77777777" w:rsidR="00DA5CA7" w:rsidRPr="00474281" w:rsidRDefault="00DA5CA7" w:rsidP="00DA5CA7">
    <w:pPr>
      <w:jc w:val="center"/>
      <w:rPr>
        <w:sz w:val="32"/>
        <w:szCs w:val="32"/>
        <w:u w:val="single"/>
      </w:rPr>
    </w:pPr>
    <w:r w:rsidRPr="00474281">
      <w:rPr>
        <w:sz w:val="32"/>
        <w:szCs w:val="32"/>
        <w:u w:val="single"/>
      </w:rPr>
      <w:t>GDE design document</w:t>
    </w:r>
    <w:ins w:id="0" w:author="Tane Cotterell-East" w:date="2021-07-04T10:14:00Z">
      <w:r w:rsidRPr="00474281">
        <w:rPr>
          <w:sz w:val="32"/>
          <w:szCs w:val="32"/>
          <w:u w:val="single"/>
        </w:rPr>
        <w:t xml:space="preserve"> </w:t>
      </w:r>
    </w:ins>
    <w:r w:rsidRPr="00474281">
      <w:rPr>
        <w:sz w:val="32"/>
        <w:szCs w:val="32"/>
        <w:u w:val="single"/>
      </w:rPr>
      <w:t>+ Pitch</w:t>
    </w:r>
  </w:p>
  <w:p w14:paraId="5D996739" w14:textId="77777777" w:rsidR="00DA5CA7" w:rsidRPr="00474281" w:rsidRDefault="00DA5CA7" w:rsidP="00DA5CA7">
    <w:pPr>
      <w:jc w:val="center"/>
      <w:rPr>
        <w:sz w:val="32"/>
        <w:szCs w:val="32"/>
        <w:u w:val="single"/>
      </w:rPr>
    </w:pPr>
    <w:r w:rsidRPr="00474281">
      <w:rPr>
        <w:sz w:val="32"/>
        <w:szCs w:val="32"/>
        <w:u w:val="single"/>
      </w:rPr>
      <w:t xml:space="preserve">Covid Chaos by </w:t>
    </w:r>
    <w:proofErr w:type="spellStart"/>
    <w:r w:rsidRPr="00474281">
      <w:rPr>
        <w:sz w:val="32"/>
        <w:szCs w:val="32"/>
        <w:u w:val="single"/>
      </w:rPr>
      <w:t>brainstrain</w:t>
    </w:r>
    <w:proofErr w:type="spellEnd"/>
    <w:r w:rsidRPr="00474281">
      <w:rPr>
        <w:sz w:val="32"/>
        <w:szCs w:val="32"/>
        <w:u w:val="single"/>
      </w:rPr>
      <w:t xml:space="preserve"> studios</w:t>
    </w:r>
  </w:p>
  <w:p w14:paraId="20A322EB" w14:textId="77777777" w:rsidR="00DA5CA7" w:rsidRDefault="00DA5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124F"/>
    <w:multiLevelType w:val="hybridMultilevel"/>
    <w:tmpl w:val="1EAE5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BB40DE"/>
    <w:multiLevelType w:val="hybridMultilevel"/>
    <w:tmpl w:val="6E5E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0A34A6"/>
    <w:multiLevelType w:val="hybridMultilevel"/>
    <w:tmpl w:val="283AA6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65D0451"/>
    <w:multiLevelType w:val="hybridMultilevel"/>
    <w:tmpl w:val="9C4234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1012A87"/>
    <w:multiLevelType w:val="multilevel"/>
    <w:tmpl w:val="BD783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03FE8"/>
    <w:multiLevelType w:val="hybridMultilevel"/>
    <w:tmpl w:val="1FE60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11398C"/>
    <w:multiLevelType w:val="hybridMultilevel"/>
    <w:tmpl w:val="F8465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FC5C2F"/>
    <w:multiLevelType w:val="hybridMultilevel"/>
    <w:tmpl w:val="662077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C80042D"/>
    <w:multiLevelType w:val="multilevel"/>
    <w:tmpl w:val="960A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96863"/>
    <w:multiLevelType w:val="hybridMultilevel"/>
    <w:tmpl w:val="F69EB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24793B"/>
    <w:multiLevelType w:val="hybridMultilevel"/>
    <w:tmpl w:val="18C464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432E87"/>
    <w:multiLevelType w:val="hybridMultilevel"/>
    <w:tmpl w:val="7B74A1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C4A5D49"/>
    <w:multiLevelType w:val="hybridMultilevel"/>
    <w:tmpl w:val="1BE0B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662D55"/>
    <w:multiLevelType w:val="hybridMultilevel"/>
    <w:tmpl w:val="87C06F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12B03B4"/>
    <w:multiLevelType w:val="hybridMultilevel"/>
    <w:tmpl w:val="916082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203E82"/>
    <w:multiLevelType w:val="hybridMultilevel"/>
    <w:tmpl w:val="719E43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AD0A69"/>
    <w:multiLevelType w:val="hybridMultilevel"/>
    <w:tmpl w:val="3844DC6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C383E17"/>
    <w:multiLevelType w:val="hybridMultilevel"/>
    <w:tmpl w:val="5F966C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11"/>
  </w:num>
  <w:num w:numId="4">
    <w:abstractNumId w:val="6"/>
  </w:num>
  <w:num w:numId="5">
    <w:abstractNumId w:val="10"/>
  </w:num>
  <w:num w:numId="6">
    <w:abstractNumId w:val="15"/>
  </w:num>
  <w:num w:numId="7">
    <w:abstractNumId w:val="3"/>
  </w:num>
  <w:num w:numId="8">
    <w:abstractNumId w:val="16"/>
  </w:num>
  <w:num w:numId="9">
    <w:abstractNumId w:val="13"/>
  </w:num>
  <w:num w:numId="10">
    <w:abstractNumId w:val="14"/>
  </w:num>
  <w:num w:numId="11">
    <w:abstractNumId w:val="2"/>
  </w:num>
  <w:num w:numId="12">
    <w:abstractNumId w:val="1"/>
  </w:num>
  <w:num w:numId="13">
    <w:abstractNumId w:val="7"/>
  </w:num>
  <w:num w:numId="14">
    <w:abstractNumId w:val="12"/>
  </w:num>
  <w:num w:numId="15">
    <w:abstractNumId w:val="17"/>
  </w:num>
  <w:num w:numId="16">
    <w:abstractNumId w:val="4"/>
  </w:num>
  <w:num w:numId="17">
    <w:abstractNumId w:val="8"/>
  </w:num>
  <w:num w:numId="1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e Cotterell-East">
    <w15:presenceInfo w15:providerId="Windows Live" w15:userId="c662ff1b15fe72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E7"/>
    <w:rsid w:val="000213ED"/>
    <w:rsid w:val="00034CDE"/>
    <w:rsid w:val="00053D36"/>
    <w:rsid w:val="00055DD6"/>
    <w:rsid w:val="00055E19"/>
    <w:rsid w:val="000700CD"/>
    <w:rsid w:val="00073FA0"/>
    <w:rsid w:val="000B60EB"/>
    <w:rsid w:val="000C0F29"/>
    <w:rsid w:val="000D435F"/>
    <w:rsid w:val="001013F9"/>
    <w:rsid w:val="0014495C"/>
    <w:rsid w:val="001807E7"/>
    <w:rsid w:val="001A101F"/>
    <w:rsid w:val="001A1BE0"/>
    <w:rsid w:val="001B3832"/>
    <w:rsid w:val="001B561D"/>
    <w:rsid w:val="001C1891"/>
    <w:rsid w:val="001E677A"/>
    <w:rsid w:val="00214A08"/>
    <w:rsid w:val="002264A5"/>
    <w:rsid w:val="00227F4B"/>
    <w:rsid w:val="002371DA"/>
    <w:rsid w:val="002437AA"/>
    <w:rsid w:val="00260F64"/>
    <w:rsid w:val="002811BE"/>
    <w:rsid w:val="002A7B0C"/>
    <w:rsid w:val="0030395B"/>
    <w:rsid w:val="003159D6"/>
    <w:rsid w:val="00334969"/>
    <w:rsid w:val="00352A50"/>
    <w:rsid w:val="00355F2E"/>
    <w:rsid w:val="0037097B"/>
    <w:rsid w:val="00380192"/>
    <w:rsid w:val="003A3BF1"/>
    <w:rsid w:val="003A6E61"/>
    <w:rsid w:val="003B1F0C"/>
    <w:rsid w:val="003E21CF"/>
    <w:rsid w:val="003E6042"/>
    <w:rsid w:val="00403255"/>
    <w:rsid w:val="004104FC"/>
    <w:rsid w:val="0041671A"/>
    <w:rsid w:val="00442D06"/>
    <w:rsid w:val="00451B23"/>
    <w:rsid w:val="00474281"/>
    <w:rsid w:val="00492383"/>
    <w:rsid w:val="004A5E6F"/>
    <w:rsid w:val="004A7930"/>
    <w:rsid w:val="004B1EBF"/>
    <w:rsid w:val="004B4BB6"/>
    <w:rsid w:val="004E1B5A"/>
    <w:rsid w:val="004E3EB2"/>
    <w:rsid w:val="004F258B"/>
    <w:rsid w:val="00501A67"/>
    <w:rsid w:val="00525DAD"/>
    <w:rsid w:val="005335FE"/>
    <w:rsid w:val="00533C69"/>
    <w:rsid w:val="00542902"/>
    <w:rsid w:val="00543E24"/>
    <w:rsid w:val="005529CA"/>
    <w:rsid w:val="0058193B"/>
    <w:rsid w:val="005A47E0"/>
    <w:rsid w:val="005C463D"/>
    <w:rsid w:val="00611AF1"/>
    <w:rsid w:val="00612D8F"/>
    <w:rsid w:val="00625FAB"/>
    <w:rsid w:val="00632A84"/>
    <w:rsid w:val="00634B58"/>
    <w:rsid w:val="0066078A"/>
    <w:rsid w:val="00672470"/>
    <w:rsid w:val="006863B7"/>
    <w:rsid w:val="006A3659"/>
    <w:rsid w:val="006C43EE"/>
    <w:rsid w:val="006C581B"/>
    <w:rsid w:val="00705B58"/>
    <w:rsid w:val="00731765"/>
    <w:rsid w:val="00754D2C"/>
    <w:rsid w:val="00757845"/>
    <w:rsid w:val="007A6136"/>
    <w:rsid w:val="007B52E2"/>
    <w:rsid w:val="007B7C6A"/>
    <w:rsid w:val="008405CB"/>
    <w:rsid w:val="008B4A11"/>
    <w:rsid w:val="008E6A6A"/>
    <w:rsid w:val="00901097"/>
    <w:rsid w:val="0091005E"/>
    <w:rsid w:val="009734AF"/>
    <w:rsid w:val="009741AA"/>
    <w:rsid w:val="0097788F"/>
    <w:rsid w:val="00986F92"/>
    <w:rsid w:val="009B348D"/>
    <w:rsid w:val="009C5421"/>
    <w:rsid w:val="009D0FA2"/>
    <w:rsid w:val="009D449A"/>
    <w:rsid w:val="00A2549D"/>
    <w:rsid w:val="00A34597"/>
    <w:rsid w:val="00A921A2"/>
    <w:rsid w:val="00AA2CF8"/>
    <w:rsid w:val="00B077BD"/>
    <w:rsid w:val="00B17C43"/>
    <w:rsid w:val="00B27326"/>
    <w:rsid w:val="00B52812"/>
    <w:rsid w:val="00B872C0"/>
    <w:rsid w:val="00B90D4E"/>
    <w:rsid w:val="00B9201E"/>
    <w:rsid w:val="00B94E42"/>
    <w:rsid w:val="00BC6C99"/>
    <w:rsid w:val="00BE5AE4"/>
    <w:rsid w:val="00C52EA6"/>
    <w:rsid w:val="00C72131"/>
    <w:rsid w:val="00C733E9"/>
    <w:rsid w:val="00CA3DAD"/>
    <w:rsid w:val="00CE5EC7"/>
    <w:rsid w:val="00CF2DC1"/>
    <w:rsid w:val="00D14C21"/>
    <w:rsid w:val="00D218AB"/>
    <w:rsid w:val="00D271AC"/>
    <w:rsid w:val="00D42A65"/>
    <w:rsid w:val="00D761E8"/>
    <w:rsid w:val="00DA5CA7"/>
    <w:rsid w:val="00DB7E98"/>
    <w:rsid w:val="00DE126D"/>
    <w:rsid w:val="00DE7E96"/>
    <w:rsid w:val="00E11AD6"/>
    <w:rsid w:val="00E1730A"/>
    <w:rsid w:val="00E4277A"/>
    <w:rsid w:val="00E51EC0"/>
    <w:rsid w:val="00E617E8"/>
    <w:rsid w:val="00E7204B"/>
    <w:rsid w:val="00E94249"/>
    <w:rsid w:val="00F579EF"/>
    <w:rsid w:val="00F844DA"/>
    <w:rsid w:val="00F93225"/>
    <w:rsid w:val="00FB3092"/>
    <w:rsid w:val="00FD0225"/>
    <w:rsid w:val="00FF1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9EA3"/>
  <w15:chartTrackingRefBased/>
  <w15:docId w15:val="{22CEC0C4-C0F1-45FB-B9CA-4590DF9B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D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DD6"/>
    <w:pPr>
      <w:ind w:left="720"/>
      <w:contextualSpacing/>
    </w:pPr>
  </w:style>
  <w:style w:type="paragraph" w:styleId="Header">
    <w:name w:val="header"/>
    <w:basedOn w:val="Normal"/>
    <w:link w:val="HeaderChar"/>
    <w:uiPriority w:val="99"/>
    <w:unhideWhenUsed/>
    <w:rsid w:val="00DA5C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CA7"/>
  </w:style>
  <w:style w:type="paragraph" w:styleId="Footer">
    <w:name w:val="footer"/>
    <w:basedOn w:val="Normal"/>
    <w:link w:val="FooterChar"/>
    <w:uiPriority w:val="99"/>
    <w:unhideWhenUsed/>
    <w:rsid w:val="00DA5C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CA7"/>
  </w:style>
  <w:style w:type="paragraph" w:styleId="NormalWeb">
    <w:name w:val="Normal (Web)"/>
    <w:basedOn w:val="Normal"/>
    <w:uiPriority w:val="99"/>
    <w:unhideWhenUsed/>
    <w:rsid w:val="007317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31765"/>
    <w:rPr>
      <w:color w:val="0000FF"/>
      <w:u w:val="single"/>
    </w:rPr>
  </w:style>
  <w:style w:type="character" w:styleId="UnresolvedMention">
    <w:name w:val="Unresolved Mention"/>
    <w:basedOn w:val="DefaultParagraphFont"/>
    <w:uiPriority w:val="99"/>
    <w:semiHidden/>
    <w:unhideWhenUsed/>
    <w:rsid w:val="00B90D4E"/>
    <w:rPr>
      <w:color w:val="605E5C"/>
      <w:shd w:val="clear" w:color="auto" w:fill="E1DFDD"/>
    </w:rPr>
  </w:style>
  <w:style w:type="table" w:styleId="TableGrid">
    <w:name w:val="Table Grid"/>
    <w:basedOn w:val="TableNormal"/>
    <w:uiPriority w:val="39"/>
    <w:rsid w:val="00BE5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25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667">
      <w:bodyDiv w:val="1"/>
      <w:marLeft w:val="0"/>
      <w:marRight w:val="0"/>
      <w:marTop w:val="0"/>
      <w:marBottom w:val="0"/>
      <w:divBdr>
        <w:top w:val="none" w:sz="0" w:space="0" w:color="auto"/>
        <w:left w:val="none" w:sz="0" w:space="0" w:color="auto"/>
        <w:bottom w:val="none" w:sz="0" w:space="0" w:color="auto"/>
        <w:right w:val="none" w:sz="0" w:space="0" w:color="auto"/>
      </w:divBdr>
    </w:div>
    <w:div w:id="1799294487">
      <w:bodyDiv w:val="1"/>
      <w:marLeft w:val="0"/>
      <w:marRight w:val="0"/>
      <w:marTop w:val="0"/>
      <w:marBottom w:val="0"/>
      <w:divBdr>
        <w:top w:val="none" w:sz="0" w:space="0" w:color="auto"/>
        <w:left w:val="none" w:sz="0" w:space="0" w:color="auto"/>
        <w:bottom w:val="none" w:sz="0" w:space="0" w:color="auto"/>
        <w:right w:val="none" w:sz="0" w:space="0" w:color="auto"/>
      </w:divBdr>
    </w:div>
    <w:div w:id="189565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2D%20Shooting%20in%20Unity%20(Tutorial)%20-%20Youtube"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The%20Ultimate%20Pixel%20Art%20Tutorial%20-%20YouTube" TargetMode="External"/><Relationship Id="rId42" Type="http://schemas.openxmlformats.org/officeDocument/2006/relationships/hyperlink" Target="https://www.youtube.com/watch?v=zc8ac_qUXQY" TargetMode="Externa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38" Type="http://schemas.openxmlformats.org/officeDocument/2006/relationships/hyperlink" Target="https://www.youtube.com/watch?v=hkaysu1Z-N8&amp;list=PLPV2KyIb3jR6TFcFuzI2bB7TMNIIBpKMQ&amp;index=3" TargetMode="External"/><Relationship Id="rId46" Type="http://schemas.openxmlformats.org/officeDocument/2006/relationships/hyperlink" Target="https://www.beepbox.co/"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www.youtube.com/watch?v=nkgGyO9VG54&amp;list=PLPV2KyIb3jR6TFcFuzI2bB7TMNIIBpKMQ&amp;index=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hyperlink" Target="https://www.youtube.com/watch?v=dwcT-Dch0bA&amp;list=PLPV2KyIb3jR6TFcFuzI2bB7TMNIIBpKMQ&amp;index=2" TargetMode="External"/><Relationship Id="rId40" Type="http://schemas.openxmlformats.org/officeDocument/2006/relationships/hyperlink" Target="https://www.youtube.com/watch?v=2jTY11Am0Ig&amp;list=PLPV2KyIb3jR6TFcFuzI2bB7TMNIIBpKMQ&amp;index=4" TargetMode="External"/><Relationship Id="rId45" Type="http://schemas.openxmlformats.org/officeDocument/2006/relationships/hyperlink" Target="Jsfxr"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youtube.com/watch?v=on9nwbZngyw&amp;list=PLPV2KyIb3jR6TFcFuzI2bB7TMNIIBpKMQ&amp;index=1&amp;t=309s" TargetMode="Externa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unity3d.com/get-unity/downloa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Do's%20and%20Don'ts%20of%20Pixel%20art!%20(Beginner%20Tutorial)%20-%20Youtube" TargetMode="External"/><Relationship Id="rId43" Type="http://schemas.openxmlformats.org/officeDocument/2006/relationships/hyperlink" Target="How%20To%20Create%20a%20Count%20Down%20Timer%20In%20C" TargetMode="External"/><Relationship Id="rId48" Type="http://schemas.microsoft.com/office/2011/relationships/people" Target="people.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3645</TotalTime>
  <Pages>12</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 Cotterell-East</dc:creator>
  <cp:keywords/>
  <dc:description/>
  <cp:lastModifiedBy>Tane Cotterell-East</cp:lastModifiedBy>
  <cp:revision>73</cp:revision>
  <dcterms:created xsi:type="dcterms:W3CDTF">2021-07-04T08:58:00Z</dcterms:created>
  <dcterms:modified xsi:type="dcterms:W3CDTF">2021-08-03T09:23:00Z</dcterms:modified>
</cp:coreProperties>
</file>